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F63" w:rsidRDefault="00E36DCF">
      <w:pPr>
        <w:spacing w:before="68" w:after="0" w:line="240" w:lineRule="auto"/>
        <w:ind w:left="102" w:right="-20"/>
        <w:rPr>
          <w:rFonts w:ascii="Arial" w:eastAsia="Arial" w:hAnsi="Arial" w:cs="Arial"/>
          <w:sz w:val="21"/>
          <w:szCs w:val="21"/>
        </w:rPr>
      </w:pPr>
      <w:bookmarkStart w:id="0" w:name="_GoBack"/>
      <w:bookmarkEnd w:id="0"/>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E</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-U</w:t>
      </w:r>
      <w:r>
        <w:rPr>
          <w:rFonts w:ascii="Arial" w:eastAsia="Arial" w:hAnsi="Arial" w:cs="Arial"/>
          <w:sz w:val="21"/>
          <w:szCs w:val="21"/>
        </w:rPr>
        <w:t>ser</w:t>
      </w:r>
      <w:r>
        <w:rPr>
          <w:rFonts w:ascii="Arial" w:eastAsia="Arial" w:hAnsi="Arial" w:cs="Arial"/>
          <w:spacing w:val="-1"/>
          <w:sz w:val="21"/>
          <w:szCs w:val="21"/>
        </w:rPr>
        <w:t xml:space="preserve"> </w:t>
      </w:r>
      <w:r>
        <w:rPr>
          <w:rFonts w:ascii="Arial" w:eastAsia="Arial" w:hAnsi="Arial" w:cs="Arial"/>
          <w:sz w:val="21"/>
          <w:szCs w:val="21"/>
        </w:rPr>
        <w:t>L</w:t>
      </w:r>
      <w:r>
        <w:rPr>
          <w:rFonts w:ascii="Arial" w:eastAsia="Arial" w:hAnsi="Arial" w:cs="Arial"/>
          <w:spacing w:val="-1"/>
          <w:sz w:val="21"/>
          <w:szCs w:val="21"/>
        </w:rPr>
        <w:t>i</w:t>
      </w:r>
      <w:r>
        <w:rPr>
          <w:rFonts w:ascii="Arial" w:eastAsia="Arial" w:hAnsi="Arial" w:cs="Arial"/>
          <w:sz w:val="21"/>
          <w:szCs w:val="21"/>
        </w:rPr>
        <w:t>ce</w:t>
      </w:r>
      <w:r>
        <w:rPr>
          <w:rFonts w:ascii="Arial" w:eastAsia="Arial" w:hAnsi="Arial" w:cs="Arial"/>
          <w:spacing w:val="-2"/>
          <w:sz w:val="21"/>
          <w:szCs w:val="21"/>
        </w:rPr>
        <w:t>nc</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M</w:t>
      </w:r>
      <w:r>
        <w:rPr>
          <w:rFonts w:ascii="Arial" w:eastAsia="Arial" w:hAnsi="Arial" w:cs="Arial"/>
          <w:sz w:val="21"/>
          <w:szCs w:val="21"/>
        </w:rPr>
        <w:t>e</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pacing w:val="-3"/>
          <w:sz w:val="21"/>
          <w:szCs w:val="21"/>
        </w:rPr>
        <w:t>r</w:t>
      </w:r>
      <w:r>
        <w:rPr>
          <w:rFonts w:ascii="Arial" w:eastAsia="Arial" w:hAnsi="Arial" w:cs="Arial"/>
          <w:sz w:val="21"/>
          <w:szCs w:val="21"/>
        </w:rPr>
        <w:t>an</w:t>
      </w:r>
      <w:r>
        <w:rPr>
          <w:rFonts w:ascii="Arial" w:eastAsia="Arial" w:hAnsi="Arial" w:cs="Arial"/>
          <w:spacing w:val="-2"/>
          <w:sz w:val="21"/>
          <w:szCs w:val="21"/>
        </w:rPr>
        <w:t>s</w:t>
      </w:r>
      <w:r>
        <w:rPr>
          <w:rFonts w:ascii="Arial" w:eastAsia="Arial" w:hAnsi="Arial" w:cs="Arial"/>
          <w:spacing w:val="1"/>
          <w:sz w:val="21"/>
          <w:szCs w:val="21"/>
        </w:rPr>
        <w:t>f</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1"/>
          <w:sz w:val="21"/>
          <w:szCs w:val="21"/>
        </w:rPr>
        <w:t>M</w:t>
      </w:r>
      <w:r>
        <w:rPr>
          <w:rFonts w:ascii="Arial" w:eastAsia="Arial" w:hAnsi="Arial" w:cs="Arial"/>
          <w:sz w:val="21"/>
          <w:szCs w:val="21"/>
        </w:rPr>
        <w:t>e</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2"/>
          <w:sz w:val="21"/>
          <w:szCs w:val="21"/>
        </w:rPr>
        <w:t>s</w:t>
      </w:r>
      <w:r>
        <w:rPr>
          <w:rFonts w:ascii="Arial" w:eastAsia="Arial" w:hAnsi="Arial" w:cs="Arial"/>
          <w:spacing w:val="1"/>
          <w:sz w:val="21"/>
          <w:szCs w:val="21"/>
        </w:rPr>
        <w:t>f</w:t>
      </w:r>
      <w:r>
        <w:rPr>
          <w:rFonts w:ascii="Arial" w:eastAsia="Arial" w:hAnsi="Arial" w:cs="Arial"/>
          <w:sz w:val="21"/>
          <w:szCs w:val="21"/>
        </w:rPr>
        <w:t>er</w:t>
      </w:r>
    </w:p>
    <w:p w:rsidR="00C65F63" w:rsidRDefault="00E36DCF">
      <w:pPr>
        <w:spacing w:before="37" w:after="0" w:line="240" w:lineRule="auto"/>
        <w:ind w:left="102" w:right="-20"/>
        <w:rPr>
          <w:rFonts w:ascii="Arial" w:eastAsia="Arial" w:hAnsi="Arial" w:cs="Arial"/>
          <w:sz w:val="21"/>
          <w:szCs w:val="21"/>
        </w:rPr>
      </w:pPr>
      <w:r>
        <w:rPr>
          <w:rFonts w:ascii="Arial" w:eastAsia="Arial" w:hAnsi="Arial" w:cs="Arial"/>
          <w:spacing w:val="1"/>
          <w:sz w:val="21"/>
          <w:szCs w:val="21"/>
        </w:rPr>
        <w:t>S</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ces</w:t>
      </w:r>
      <w:r>
        <w:rPr>
          <w:rFonts w:ascii="Arial" w:eastAsia="Arial" w:hAnsi="Arial" w:cs="Arial"/>
          <w:spacing w:val="-3"/>
          <w:sz w:val="21"/>
          <w:szCs w:val="21"/>
        </w:rPr>
        <w:t xml:space="preserve"> </w:t>
      </w:r>
      <w:r>
        <w:rPr>
          <w:rFonts w:ascii="Arial" w:eastAsia="Arial" w:hAnsi="Arial" w:cs="Arial"/>
          <w:spacing w:val="-1"/>
          <w:sz w:val="21"/>
          <w:szCs w:val="21"/>
        </w:rPr>
        <w:t>U</w:t>
      </w:r>
      <w:r>
        <w:rPr>
          <w:rFonts w:ascii="Arial" w:eastAsia="Arial" w:hAnsi="Arial" w:cs="Arial"/>
          <w:sz w:val="21"/>
          <w:szCs w:val="21"/>
        </w:rPr>
        <w:t>K 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ed</w:t>
      </w:r>
    </w:p>
    <w:p w:rsidR="00C65F63" w:rsidRDefault="00C65F63">
      <w:pPr>
        <w:spacing w:before="17" w:after="0" w:line="260" w:lineRule="exact"/>
        <w:rPr>
          <w:sz w:val="26"/>
          <w:szCs w:val="26"/>
        </w:rPr>
      </w:pPr>
    </w:p>
    <w:p w:rsidR="00C65F63" w:rsidRDefault="00E36DCF">
      <w:pPr>
        <w:spacing w:after="0"/>
        <w:ind w:left="102" w:right="140"/>
        <w:rPr>
          <w:rFonts w:ascii="Arial" w:eastAsia="Arial" w:hAnsi="Arial" w:cs="Arial"/>
          <w:sz w:val="21"/>
          <w:szCs w:val="21"/>
        </w:rPr>
      </w:pPr>
      <w:r>
        <w:rPr>
          <w:rFonts w:ascii="Arial" w:eastAsia="Arial" w:hAnsi="Arial" w:cs="Arial"/>
          <w:b/>
          <w:bCs/>
          <w:spacing w:val="-4"/>
          <w:sz w:val="21"/>
          <w:szCs w:val="21"/>
        </w:rPr>
        <w:t>I</w:t>
      </w:r>
      <w:r>
        <w:rPr>
          <w:rFonts w:ascii="Arial" w:eastAsia="Arial" w:hAnsi="Arial" w:cs="Arial"/>
          <w:b/>
          <w:bCs/>
          <w:spacing w:val="4"/>
          <w:sz w:val="21"/>
          <w:szCs w:val="21"/>
        </w:rPr>
        <w:t>M</w:t>
      </w:r>
      <w:r>
        <w:rPr>
          <w:rFonts w:ascii="Arial" w:eastAsia="Arial" w:hAnsi="Arial" w:cs="Arial"/>
          <w:b/>
          <w:bCs/>
          <w:spacing w:val="1"/>
          <w:sz w:val="21"/>
          <w:szCs w:val="21"/>
        </w:rPr>
        <w:t>P</w:t>
      </w:r>
      <w:r>
        <w:rPr>
          <w:rFonts w:ascii="Arial" w:eastAsia="Arial" w:hAnsi="Arial" w:cs="Arial"/>
          <w:b/>
          <w:bCs/>
          <w:spacing w:val="-3"/>
          <w:sz w:val="21"/>
          <w:szCs w:val="21"/>
        </w:rPr>
        <w:t>O</w:t>
      </w:r>
      <w:r>
        <w:rPr>
          <w:rFonts w:ascii="Arial" w:eastAsia="Arial" w:hAnsi="Arial" w:cs="Arial"/>
          <w:b/>
          <w:bCs/>
          <w:spacing w:val="-1"/>
          <w:sz w:val="21"/>
          <w:szCs w:val="21"/>
        </w:rPr>
        <w:t>R</w:t>
      </w:r>
      <w:r>
        <w:rPr>
          <w:rFonts w:ascii="Arial" w:eastAsia="Arial" w:hAnsi="Arial" w:cs="Arial"/>
          <w:b/>
          <w:bCs/>
          <w:spacing w:val="1"/>
          <w:sz w:val="21"/>
          <w:szCs w:val="21"/>
        </w:rPr>
        <w:t>T</w:t>
      </w:r>
      <w:r>
        <w:rPr>
          <w:rFonts w:ascii="Arial" w:eastAsia="Arial" w:hAnsi="Arial" w:cs="Arial"/>
          <w:b/>
          <w:bCs/>
          <w:spacing w:val="-6"/>
          <w:sz w:val="21"/>
          <w:szCs w:val="21"/>
        </w:rPr>
        <w:t>A</w:t>
      </w:r>
      <w:r>
        <w:rPr>
          <w:rFonts w:ascii="Arial" w:eastAsia="Arial" w:hAnsi="Arial" w:cs="Arial"/>
          <w:b/>
          <w:bCs/>
          <w:spacing w:val="1"/>
          <w:sz w:val="21"/>
          <w:szCs w:val="21"/>
        </w:rPr>
        <w:t>N</w:t>
      </w:r>
      <w:r>
        <w:rPr>
          <w:rFonts w:ascii="Arial" w:eastAsia="Arial" w:hAnsi="Arial" w:cs="Arial"/>
          <w:b/>
          <w:bCs/>
          <w:sz w:val="21"/>
          <w:szCs w:val="21"/>
        </w:rPr>
        <w:t xml:space="preserve">T </w:t>
      </w:r>
      <w:r>
        <w:rPr>
          <w:rFonts w:ascii="Arial" w:eastAsia="Arial" w:hAnsi="Arial" w:cs="Arial"/>
          <w:b/>
          <w:bCs/>
          <w:spacing w:val="1"/>
          <w:sz w:val="21"/>
          <w:szCs w:val="21"/>
        </w:rPr>
        <w:t>N</w:t>
      </w:r>
      <w:r>
        <w:rPr>
          <w:rFonts w:ascii="Arial" w:eastAsia="Arial" w:hAnsi="Arial" w:cs="Arial"/>
          <w:b/>
          <w:bCs/>
          <w:spacing w:val="-1"/>
          <w:sz w:val="21"/>
          <w:szCs w:val="21"/>
        </w:rPr>
        <w:t>O</w:t>
      </w:r>
      <w:r>
        <w:rPr>
          <w:rFonts w:ascii="Arial" w:eastAsia="Arial" w:hAnsi="Arial" w:cs="Arial"/>
          <w:b/>
          <w:bCs/>
          <w:spacing w:val="1"/>
          <w:sz w:val="21"/>
          <w:szCs w:val="21"/>
        </w:rPr>
        <w:t>T</w:t>
      </w:r>
      <w:r>
        <w:rPr>
          <w:rFonts w:ascii="Arial" w:eastAsia="Arial" w:hAnsi="Arial" w:cs="Arial"/>
          <w:b/>
          <w:bCs/>
          <w:spacing w:val="-1"/>
          <w:sz w:val="21"/>
          <w:szCs w:val="21"/>
        </w:rPr>
        <w:t>IC</w:t>
      </w:r>
      <w:r>
        <w:rPr>
          <w:rFonts w:ascii="Arial" w:eastAsia="Arial" w:hAnsi="Arial" w:cs="Arial"/>
          <w:b/>
          <w:bCs/>
          <w:sz w:val="21"/>
          <w:szCs w:val="21"/>
        </w:rPr>
        <w:t xml:space="preserve">E </w:t>
      </w:r>
      <w:r>
        <w:rPr>
          <w:rFonts w:ascii="Arial" w:eastAsia="Arial" w:hAnsi="Arial" w:cs="Arial"/>
          <w:b/>
          <w:bCs/>
          <w:spacing w:val="-2"/>
          <w:sz w:val="21"/>
          <w:szCs w:val="21"/>
        </w:rPr>
        <w:t>PL</w:t>
      </w:r>
      <w:r>
        <w:rPr>
          <w:rFonts w:ascii="Arial" w:eastAsia="Arial" w:hAnsi="Arial" w:cs="Arial"/>
          <w:b/>
          <w:bCs/>
          <w:spacing w:val="3"/>
          <w:sz w:val="21"/>
          <w:szCs w:val="21"/>
        </w:rPr>
        <w:t>E</w:t>
      </w:r>
      <w:r>
        <w:rPr>
          <w:rFonts w:ascii="Arial" w:eastAsia="Arial" w:hAnsi="Arial" w:cs="Arial"/>
          <w:b/>
          <w:bCs/>
          <w:spacing w:val="-6"/>
          <w:sz w:val="21"/>
          <w:szCs w:val="21"/>
        </w:rPr>
        <w:t>A</w:t>
      </w:r>
      <w:r>
        <w:rPr>
          <w:rFonts w:ascii="Arial" w:eastAsia="Arial" w:hAnsi="Arial" w:cs="Arial"/>
          <w:b/>
          <w:bCs/>
          <w:spacing w:val="1"/>
          <w:sz w:val="21"/>
          <w:szCs w:val="21"/>
        </w:rPr>
        <w:t>S</w:t>
      </w:r>
      <w:r>
        <w:rPr>
          <w:rFonts w:ascii="Arial" w:eastAsia="Arial" w:hAnsi="Arial" w:cs="Arial"/>
          <w:b/>
          <w:bCs/>
          <w:sz w:val="21"/>
          <w:szCs w:val="21"/>
        </w:rPr>
        <w:t xml:space="preserve">E </w:t>
      </w:r>
      <w:r>
        <w:rPr>
          <w:rFonts w:ascii="Arial" w:eastAsia="Arial" w:hAnsi="Arial" w:cs="Arial"/>
          <w:b/>
          <w:bCs/>
          <w:spacing w:val="-1"/>
          <w:sz w:val="21"/>
          <w:szCs w:val="21"/>
        </w:rPr>
        <w:t>R</w:t>
      </w:r>
      <w:r>
        <w:rPr>
          <w:rFonts w:ascii="Arial" w:eastAsia="Arial" w:hAnsi="Arial" w:cs="Arial"/>
          <w:b/>
          <w:bCs/>
          <w:spacing w:val="1"/>
          <w:sz w:val="21"/>
          <w:szCs w:val="21"/>
        </w:rPr>
        <w:t>E</w:t>
      </w:r>
      <w:r>
        <w:rPr>
          <w:rFonts w:ascii="Arial" w:eastAsia="Arial" w:hAnsi="Arial" w:cs="Arial"/>
          <w:b/>
          <w:bCs/>
          <w:spacing w:val="-6"/>
          <w:sz w:val="21"/>
          <w:szCs w:val="21"/>
        </w:rPr>
        <w:t>A</w:t>
      </w:r>
      <w:r>
        <w:rPr>
          <w:rFonts w:ascii="Arial" w:eastAsia="Arial" w:hAnsi="Arial" w:cs="Arial"/>
          <w:b/>
          <w:bCs/>
          <w:sz w:val="21"/>
          <w:szCs w:val="21"/>
        </w:rPr>
        <w:t xml:space="preserve">D </w:t>
      </w:r>
      <w:r>
        <w:rPr>
          <w:rFonts w:ascii="Arial" w:eastAsia="Arial" w:hAnsi="Arial" w:cs="Arial"/>
          <w:b/>
          <w:bCs/>
          <w:spacing w:val="4"/>
          <w:sz w:val="21"/>
          <w:szCs w:val="21"/>
        </w:rPr>
        <w:t>C</w:t>
      </w:r>
      <w:r>
        <w:rPr>
          <w:rFonts w:ascii="Arial" w:eastAsia="Arial" w:hAnsi="Arial" w:cs="Arial"/>
          <w:b/>
          <w:bCs/>
          <w:spacing w:val="-6"/>
          <w:sz w:val="21"/>
          <w:szCs w:val="21"/>
        </w:rPr>
        <w:t>A</w:t>
      </w:r>
      <w:r>
        <w:rPr>
          <w:rFonts w:ascii="Arial" w:eastAsia="Arial" w:hAnsi="Arial" w:cs="Arial"/>
          <w:b/>
          <w:bCs/>
          <w:spacing w:val="1"/>
          <w:sz w:val="21"/>
          <w:szCs w:val="21"/>
        </w:rPr>
        <w:t>RE</w:t>
      </w:r>
      <w:r>
        <w:rPr>
          <w:rFonts w:ascii="Arial" w:eastAsia="Arial" w:hAnsi="Arial" w:cs="Arial"/>
          <w:b/>
          <w:bCs/>
          <w:spacing w:val="-2"/>
          <w:sz w:val="21"/>
          <w:szCs w:val="21"/>
        </w:rPr>
        <w:t>F</w:t>
      </w:r>
      <w:r>
        <w:rPr>
          <w:rFonts w:ascii="Arial" w:eastAsia="Arial" w:hAnsi="Arial" w:cs="Arial"/>
          <w:b/>
          <w:bCs/>
          <w:spacing w:val="1"/>
          <w:sz w:val="21"/>
          <w:szCs w:val="21"/>
        </w:rPr>
        <w:t>U</w:t>
      </w:r>
      <w:r>
        <w:rPr>
          <w:rFonts w:ascii="Arial" w:eastAsia="Arial" w:hAnsi="Arial" w:cs="Arial"/>
          <w:b/>
          <w:bCs/>
          <w:spacing w:val="-2"/>
          <w:sz w:val="21"/>
          <w:szCs w:val="21"/>
        </w:rPr>
        <w:t>LL</w:t>
      </w:r>
      <w:r>
        <w:rPr>
          <w:rFonts w:ascii="Arial" w:eastAsia="Arial" w:hAnsi="Arial" w:cs="Arial"/>
          <w:b/>
          <w:bCs/>
          <w:sz w:val="21"/>
          <w:szCs w:val="21"/>
        </w:rPr>
        <w:t>Y</w:t>
      </w:r>
      <w:r>
        <w:rPr>
          <w:rFonts w:ascii="Arial" w:eastAsia="Arial" w:hAnsi="Arial" w:cs="Arial"/>
          <w:b/>
          <w:bCs/>
          <w:spacing w:val="-2"/>
          <w:sz w:val="21"/>
          <w:szCs w:val="21"/>
        </w:rPr>
        <w:t xml:space="preserve"> </w:t>
      </w:r>
      <w:r>
        <w:rPr>
          <w:rFonts w:ascii="Arial" w:eastAsia="Arial" w:hAnsi="Arial" w:cs="Arial"/>
          <w:b/>
          <w:bCs/>
          <w:spacing w:val="1"/>
          <w:sz w:val="21"/>
          <w:szCs w:val="21"/>
        </w:rPr>
        <w:t>BEF</w:t>
      </w:r>
      <w:r>
        <w:rPr>
          <w:rFonts w:ascii="Arial" w:eastAsia="Arial" w:hAnsi="Arial" w:cs="Arial"/>
          <w:b/>
          <w:bCs/>
          <w:spacing w:val="-3"/>
          <w:sz w:val="21"/>
          <w:szCs w:val="21"/>
        </w:rPr>
        <w:t>O</w:t>
      </w:r>
      <w:r>
        <w:rPr>
          <w:rFonts w:ascii="Arial" w:eastAsia="Arial" w:hAnsi="Arial" w:cs="Arial"/>
          <w:b/>
          <w:bCs/>
          <w:spacing w:val="-1"/>
          <w:sz w:val="21"/>
          <w:szCs w:val="21"/>
        </w:rPr>
        <w:t>R</w:t>
      </w:r>
      <w:r>
        <w:rPr>
          <w:rFonts w:ascii="Arial" w:eastAsia="Arial" w:hAnsi="Arial" w:cs="Arial"/>
          <w:b/>
          <w:bCs/>
          <w:sz w:val="21"/>
          <w:szCs w:val="21"/>
        </w:rPr>
        <w:t xml:space="preserve">E </w:t>
      </w:r>
      <w:r>
        <w:rPr>
          <w:rFonts w:ascii="Arial" w:eastAsia="Arial" w:hAnsi="Arial" w:cs="Arial"/>
          <w:b/>
          <w:bCs/>
          <w:spacing w:val="-1"/>
          <w:sz w:val="21"/>
          <w:szCs w:val="21"/>
        </w:rPr>
        <w:t>I</w:t>
      </w:r>
      <w:r>
        <w:rPr>
          <w:rFonts w:ascii="Arial" w:eastAsia="Arial" w:hAnsi="Arial" w:cs="Arial"/>
          <w:b/>
          <w:bCs/>
          <w:spacing w:val="1"/>
          <w:sz w:val="21"/>
          <w:szCs w:val="21"/>
        </w:rPr>
        <w:t>N</w:t>
      </w:r>
      <w:r>
        <w:rPr>
          <w:rFonts w:ascii="Arial" w:eastAsia="Arial" w:hAnsi="Arial" w:cs="Arial"/>
          <w:b/>
          <w:bCs/>
          <w:spacing w:val="-2"/>
          <w:sz w:val="21"/>
          <w:szCs w:val="21"/>
        </w:rPr>
        <w:t>S</w:t>
      </w:r>
      <w:r>
        <w:rPr>
          <w:rFonts w:ascii="Arial" w:eastAsia="Arial" w:hAnsi="Arial" w:cs="Arial"/>
          <w:b/>
          <w:bCs/>
          <w:spacing w:val="1"/>
          <w:sz w:val="21"/>
          <w:szCs w:val="21"/>
        </w:rPr>
        <w:t>T</w:t>
      </w:r>
      <w:r>
        <w:rPr>
          <w:rFonts w:ascii="Arial" w:eastAsia="Arial" w:hAnsi="Arial" w:cs="Arial"/>
          <w:b/>
          <w:bCs/>
          <w:spacing w:val="-6"/>
          <w:sz w:val="21"/>
          <w:szCs w:val="21"/>
        </w:rPr>
        <w:t>A</w:t>
      </w:r>
      <w:r>
        <w:rPr>
          <w:rFonts w:ascii="Arial" w:eastAsia="Arial" w:hAnsi="Arial" w:cs="Arial"/>
          <w:b/>
          <w:bCs/>
          <w:spacing w:val="1"/>
          <w:sz w:val="21"/>
          <w:szCs w:val="21"/>
        </w:rPr>
        <w:t>LL</w:t>
      </w:r>
      <w:r>
        <w:rPr>
          <w:rFonts w:ascii="Arial" w:eastAsia="Arial" w:hAnsi="Arial" w:cs="Arial"/>
          <w:b/>
          <w:bCs/>
          <w:spacing w:val="-1"/>
          <w:sz w:val="21"/>
          <w:szCs w:val="21"/>
        </w:rPr>
        <w:t>I</w:t>
      </w:r>
      <w:r>
        <w:rPr>
          <w:rFonts w:ascii="Arial" w:eastAsia="Arial" w:hAnsi="Arial" w:cs="Arial"/>
          <w:b/>
          <w:bCs/>
          <w:spacing w:val="1"/>
          <w:sz w:val="21"/>
          <w:szCs w:val="21"/>
        </w:rPr>
        <w:t>N</w:t>
      </w:r>
      <w:r>
        <w:rPr>
          <w:rFonts w:ascii="Arial" w:eastAsia="Arial" w:hAnsi="Arial" w:cs="Arial"/>
          <w:b/>
          <w:bCs/>
          <w:sz w:val="21"/>
          <w:szCs w:val="21"/>
        </w:rPr>
        <w:t>G</w:t>
      </w:r>
      <w:r>
        <w:rPr>
          <w:rFonts w:ascii="Arial" w:eastAsia="Arial" w:hAnsi="Arial" w:cs="Arial"/>
          <w:b/>
          <w:bCs/>
          <w:spacing w:val="-2"/>
          <w:sz w:val="21"/>
          <w:szCs w:val="21"/>
        </w:rPr>
        <w:t xml:space="preserve"> </w:t>
      </w:r>
      <w:r>
        <w:rPr>
          <w:rFonts w:ascii="Arial" w:eastAsia="Arial" w:hAnsi="Arial" w:cs="Arial"/>
          <w:b/>
          <w:bCs/>
          <w:spacing w:val="-1"/>
          <w:sz w:val="21"/>
          <w:szCs w:val="21"/>
        </w:rPr>
        <w:t>O</w:t>
      </w:r>
      <w:r>
        <w:rPr>
          <w:rFonts w:ascii="Arial" w:eastAsia="Arial" w:hAnsi="Arial" w:cs="Arial"/>
          <w:b/>
          <w:bCs/>
          <w:sz w:val="21"/>
          <w:szCs w:val="21"/>
        </w:rPr>
        <w:t xml:space="preserve">R </w:t>
      </w:r>
      <w:r>
        <w:rPr>
          <w:rFonts w:ascii="Arial" w:eastAsia="Arial" w:hAnsi="Arial" w:cs="Arial"/>
          <w:b/>
          <w:bCs/>
          <w:spacing w:val="-1"/>
          <w:sz w:val="21"/>
          <w:szCs w:val="21"/>
        </w:rPr>
        <w:t>U</w:t>
      </w:r>
      <w:r>
        <w:rPr>
          <w:rFonts w:ascii="Arial" w:eastAsia="Arial" w:hAnsi="Arial" w:cs="Arial"/>
          <w:b/>
          <w:bCs/>
          <w:spacing w:val="1"/>
          <w:sz w:val="21"/>
          <w:szCs w:val="21"/>
        </w:rPr>
        <w:t>S</w:t>
      </w:r>
      <w:r>
        <w:rPr>
          <w:rFonts w:ascii="Arial" w:eastAsia="Arial" w:hAnsi="Arial" w:cs="Arial"/>
          <w:b/>
          <w:bCs/>
          <w:spacing w:val="-1"/>
          <w:sz w:val="21"/>
          <w:szCs w:val="21"/>
        </w:rPr>
        <w:t>I</w:t>
      </w:r>
      <w:r>
        <w:rPr>
          <w:rFonts w:ascii="Arial" w:eastAsia="Arial" w:hAnsi="Arial" w:cs="Arial"/>
          <w:b/>
          <w:bCs/>
          <w:spacing w:val="1"/>
          <w:sz w:val="21"/>
          <w:szCs w:val="21"/>
        </w:rPr>
        <w:t>N</w:t>
      </w:r>
      <w:r>
        <w:rPr>
          <w:rFonts w:ascii="Arial" w:eastAsia="Arial" w:hAnsi="Arial" w:cs="Arial"/>
          <w:b/>
          <w:bCs/>
          <w:sz w:val="21"/>
          <w:szCs w:val="21"/>
        </w:rPr>
        <w:t>G</w:t>
      </w:r>
      <w:r>
        <w:rPr>
          <w:rFonts w:ascii="Arial" w:eastAsia="Arial" w:hAnsi="Arial" w:cs="Arial"/>
          <w:b/>
          <w:bCs/>
          <w:spacing w:val="-4"/>
          <w:sz w:val="21"/>
          <w:szCs w:val="21"/>
        </w:rPr>
        <w:t xml:space="preserve"> </w:t>
      </w:r>
      <w:r>
        <w:rPr>
          <w:rFonts w:ascii="Arial" w:eastAsia="Arial" w:hAnsi="Arial" w:cs="Arial"/>
          <w:b/>
          <w:bCs/>
          <w:spacing w:val="1"/>
          <w:sz w:val="21"/>
          <w:szCs w:val="21"/>
        </w:rPr>
        <w:t>T</w:t>
      </w:r>
      <w:r>
        <w:rPr>
          <w:rFonts w:ascii="Arial" w:eastAsia="Arial" w:hAnsi="Arial" w:cs="Arial"/>
          <w:b/>
          <w:bCs/>
          <w:spacing w:val="-1"/>
          <w:sz w:val="21"/>
          <w:szCs w:val="21"/>
        </w:rPr>
        <w:t>H</w:t>
      </w:r>
      <w:r>
        <w:rPr>
          <w:rFonts w:ascii="Arial" w:eastAsia="Arial" w:hAnsi="Arial" w:cs="Arial"/>
          <w:b/>
          <w:bCs/>
          <w:sz w:val="21"/>
          <w:szCs w:val="21"/>
        </w:rPr>
        <w:t xml:space="preserve">E </w:t>
      </w:r>
      <w:r>
        <w:rPr>
          <w:rFonts w:ascii="Arial" w:eastAsia="Arial" w:hAnsi="Arial" w:cs="Arial"/>
          <w:b/>
          <w:bCs/>
          <w:spacing w:val="1"/>
          <w:sz w:val="21"/>
          <w:szCs w:val="21"/>
        </w:rPr>
        <w:t>S</w:t>
      </w:r>
      <w:r>
        <w:rPr>
          <w:rFonts w:ascii="Arial" w:eastAsia="Arial" w:hAnsi="Arial" w:cs="Arial"/>
          <w:b/>
          <w:bCs/>
          <w:spacing w:val="-1"/>
          <w:sz w:val="21"/>
          <w:szCs w:val="21"/>
        </w:rPr>
        <w:t>O</w:t>
      </w:r>
      <w:r>
        <w:rPr>
          <w:rFonts w:ascii="Arial" w:eastAsia="Arial" w:hAnsi="Arial" w:cs="Arial"/>
          <w:b/>
          <w:bCs/>
          <w:spacing w:val="-2"/>
          <w:sz w:val="21"/>
          <w:szCs w:val="21"/>
        </w:rPr>
        <w:t>F</w:t>
      </w:r>
      <w:r>
        <w:rPr>
          <w:rFonts w:ascii="Arial" w:eastAsia="Arial" w:hAnsi="Arial" w:cs="Arial"/>
          <w:b/>
          <w:bCs/>
          <w:spacing w:val="1"/>
          <w:sz w:val="21"/>
          <w:szCs w:val="21"/>
        </w:rPr>
        <w:t>T</w:t>
      </w:r>
      <w:r>
        <w:rPr>
          <w:rFonts w:ascii="Arial" w:eastAsia="Arial" w:hAnsi="Arial" w:cs="Arial"/>
          <w:b/>
          <w:bCs/>
          <w:sz w:val="21"/>
          <w:szCs w:val="21"/>
        </w:rPr>
        <w:t>W</w:t>
      </w:r>
      <w:r>
        <w:rPr>
          <w:rFonts w:ascii="Arial" w:eastAsia="Arial" w:hAnsi="Arial" w:cs="Arial"/>
          <w:b/>
          <w:bCs/>
          <w:spacing w:val="-6"/>
          <w:sz w:val="21"/>
          <w:szCs w:val="21"/>
        </w:rPr>
        <w:t>A</w:t>
      </w:r>
      <w:r>
        <w:rPr>
          <w:rFonts w:ascii="Arial" w:eastAsia="Arial" w:hAnsi="Arial" w:cs="Arial"/>
          <w:b/>
          <w:bCs/>
          <w:spacing w:val="1"/>
          <w:sz w:val="21"/>
          <w:szCs w:val="21"/>
        </w:rPr>
        <w:t>RE</w:t>
      </w:r>
      <w:r>
        <w:rPr>
          <w:rFonts w:ascii="Arial" w:eastAsia="Arial" w:hAnsi="Arial" w:cs="Arial"/>
          <w:b/>
          <w:bCs/>
          <w:sz w:val="21"/>
          <w:szCs w:val="21"/>
        </w:rPr>
        <w:t>:</w:t>
      </w:r>
    </w:p>
    <w:p w:rsidR="00C65F63" w:rsidRDefault="00C65F63">
      <w:pPr>
        <w:spacing w:after="0" w:line="120" w:lineRule="exact"/>
        <w:rPr>
          <w:sz w:val="12"/>
          <w:szCs w:val="12"/>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20"/>
        </w:tabs>
        <w:spacing w:after="0" w:line="240" w:lineRule="auto"/>
        <w:ind w:left="102" w:right="-20"/>
        <w:rPr>
          <w:rFonts w:ascii="Arial" w:eastAsia="Arial" w:hAnsi="Arial" w:cs="Arial"/>
          <w:sz w:val="24"/>
          <w:szCs w:val="24"/>
        </w:rPr>
      </w:pPr>
      <w:r>
        <w:rPr>
          <w:rFonts w:ascii="Arial" w:eastAsia="Arial" w:hAnsi="Arial" w:cs="Arial"/>
          <w:b/>
          <w:bCs/>
          <w:sz w:val="24"/>
          <w:szCs w:val="24"/>
        </w:rPr>
        <w:t>1</w:t>
      </w:r>
      <w:r>
        <w:rPr>
          <w:rFonts w:ascii="Arial" w:eastAsia="Arial" w:hAnsi="Arial" w:cs="Arial"/>
          <w:b/>
          <w:bCs/>
          <w:sz w:val="24"/>
          <w:szCs w:val="24"/>
        </w:rPr>
        <w:tab/>
      </w:r>
      <w:r>
        <w:rPr>
          <w:rFonts w:ascii="Arial" w:eastAsia="Arial" w:hAnsi="Arial" w:cs="Arial"/>
          <w:b/>
          <w:bCs/>
          <w:spacing w:val="-5"/>
          <w:sz w:val="24"/>
          <w:szCs w:val="24"/>
        </w:rPr>
        <w:t>A</w:t>
      </w:r>
      <w:r>
        <w:rPr>
          <w:rFonts w:ascii="Arial" w:eastAsia="Arial" w:hAnsi="Arial" w:cs="Arial"/>
          <w:b/>
          <w:bCs/>
          <w:spacing w:val="2"/>
          <w:sz w:val="24"/>
          <w:szCs w:val="24"/>
        </w:rPr>
        <w:t>g</w:t>
      </w:r>
      <w:r>
        <w:rPr>
          <w:rFonts w:ascii="Arial" w:eastAsia="Arial" w:hAnsi="Arial" w:cs="Arial"/>
          <w:b/>
          <w:bCs/>
          <w:sz w:val="24"/>
          <w:szCs w:val="24"/>
        </w:rPr>
        <w:t>r</w:t>
      </w:r>
      <w:r>
        <w:rPr>
          <w:rFonts w:ascii="Arial" w:eastAsia="Arial" w:hAnsi="Arial" w:cs="Arial"/>
          <w:b/>
          <w:bCs/>
          <w:spacing w:val="1"/>
          <w:sz w:val="24"/>
          <w:szCs w:val="24"/>
        </w:rPr>
        <w:t>ee</w:t>
      </w:r>
      <w:r>
        <w:rPr>
          <w:rFonts w:ascii="Arial" w:eastAsia="Arial" w:hAnsi="Arial" w:cs="Arial"/>
          <w:b/>
          <w:bCs/>
          <w:sz w:val="24"/>
          <w:szCs w:val="24"/>
        </w:rPr>
        <w:t>m</w:t>
      </w:r>
      <w:r>
        <w:rPr>
          <w:rFonts w:ascii="Arial" w:eastAsia="Arial" w:hAnsi="Arial" w:cs="Arial"/>
          <w:b/>
          <w:bCs/>
          <w:spacing w:val="1"/>
          <w:sz w:val="24"/>
          <w:szCs w:val="24"/>
        </w:rPr>
        <w:t>e</w:t>
      </w:r>
      <w:r>
        <w:rPr>
          <w:rFonts w:ascii="Arial" w:eastAsia="Arial" w:hAnsi="Arial" w:cs="Arial"/>
          <w:b/>
          <w:bCs/>
          <w:sz w:val="24"/>
          <w:szCs w:val="24"/>
        </w:rPr>
        <w:t>nt</w:t>
      </w:r>
    </w:p>
    <w:p w:rsidR="00C65F63" w:rsidRDefault="00C65F63">
      <w:pPr>
        <w:spacing w:after="0" w:line="280" w:lineRule="exact"/>
        <w:rPr>
          <w:sz w:val="28"/>
          <w:szCs w:val="28"/>
        </w:rPr>
      </w:pPr>
    </w:p>
    <w:p w:rsidR="00C65F63" w:rsidRDefault="00E36DCF">
      <w:pPr>
        <w:tabs>
          <w:tab w:val="left" w:pos="1020"/>
        </w:tabs>
        <w:spacing w:after="0" w:line="240" w:lineRule="auto"/>
        <w:ind w:left="102" w:right="-20"/>
        <w:rPr>
          <w:rFonts w:ascii="Arial" w:eastAsia="Arial" w:hAnsi="Arial" w:cs="Arial"/>
          <w:sz w:val="21"/>
          <w:szCs w:val="21"/>
        </w:rPr>
      </w:pPr>
      <w:r>
        <w:rPr>
          <w:rFonts w:ascii="Arial" w:eastAsia="Arial" w:hAnsi="Arial" w:cs="Arial"/>
          <w:sz w:val="21"/>
          <w:szCs w:val="21"/>
        </w:rPr>
        <w:t>1</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E</w:t>
      </w:r>
      <w:r>
        <w:rPr>
          <w:rFonts w:ascii="Arial" w:eastAsia="Arial" w:hAnsi="Arial" w:cs="Arial"/>
          <w:sz w:val="21"/>
          <w:szCs w:val="21"/>
        </w:rPr>
        <w:t>nd</w:t>
      </w:r>
      <w:r>
        <w:rPr>
          <w:rFonts w:ascii="Arial" w:eastAsia="Arial" w:hAnsi="Arial" w:cs="Arial"/>
          <w:spacing w:val="-3"/>
          <w:sz w:val="21"/>
          <w:szCs w:val="21"/>
        </w:rPr>
        <w:t>-</w:t>
      </w:r>
      <w:r>
        <w:rPr>
          <w:rFonts w:ascii="Arial" w:eastAsia="Arial" w:hAnsi="Arial" w:cs="Arial"/>
          <w:spacing w:val="1"/>
          <w:sz w:val="21"/>
          <w:szCs w:val="21"/>
        </w:rPr>
        <w:t>U</w:t>
      </w:r>
      <w:r>
        <w:rPr>
          <w:rFonts w:ascii="Arial" w:eastAsia="Arial" w:hAnsi="Arial" w:cs="Arial"/>
          <w:sz w:val="21"/>
          <w:szCs w:val="21"/>
        </w:rPr>
        <w:t>ser</w:t>
      </w:r>
      <w:r>
        <w:rPr>
          <w:rFonts w:ascii="Arial" w:eastAsia="Arial" w:hAnsi="Arial" w:cs="Arial"/>
          <w:spacing w:val="-1"/>
          <w:sz w:val="21"/>
          <w:szCs w:val="21"/>
        </w:rPr>
        <w:t xml:space="preserve"> </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z w:val="21"/>
          <w:szCs w:val="21"/>
        </w:rPr>
        <w:t>cence</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be</w:t>
      </w:r>
      <w:r>
        <w:rPr>
          <w:rFonts w:ascii="Arial" w:eastAsia="Arial" w:hAnsi="Arial" w:cs="Arial"/>
          <w:spacing w:val="-1"/>
          <w:sz w:val="21"/>
          <w:szCs w:val="21"/>
        </w:rPr>
        <w:t>tw</w:t>
      </w:r>
      <w:r>
        <w:rPr>
          <w:rFonts w:ascii="Arial" w:eastAsia="Arial" w:hAnsi="Arial" w:cs="Arial"/>
          <w:spacing w:val="-2"/>
          <w:sz w:val="21"/>
          <w:szCs w:val="21"/>
        </w:rPr>
        <w:t>e</w:t>
      </w:r>
      <w:r>
        <w:rPr>
          <w:rFonts w:ascii="Arial" w:eastAsia="Arial" w:hAnsi="Arial" w:cs="Arial"/>
          <w:sz w:val="21"/>
          <w:szCs w:val="21"/>
        </w:rPr>
        <w:t xml:space="preserve">en </w:t>
      </w:r>
      <w:r>
        <w:rPr>
          <w:rFonts w:ascii="Arial" w:eastAsia="Arial" w:hAnsi="Arial" w:cs="Arial"/>
          <w:spacing w:val="-2"/>
          <w:sz w:val="21"/>
          <w:szCs w:val="21"/>
        </w:rPr>
        <w:t>y</w:t>
      </w:r>
      <w:r>
        <w:rPr>
          <w:rFonts w:ascii="Arial" w:eastAsia="Arial" w:hAnsi="Arial" w:cs="Arial"/>
          <w:sz w:val="21"/>
          <w:szCs w:val="21"/>
        </w:rPr>
        <w:t>ou and</w:t>
      </w:r>
    </w:p>
    <w:p w:rsidR="00C65F63" w:rsidRDefault="00E36DCF">
      <w:pPr>
        <w:spacing w:before="37" w:after="0" w:line="240" w:lineRule="auto"/>
        <w:ind w:left="1026" w:right="-20"/>
        <w:rPr>
          <w:rFonts w:ascii="Arial" w:eastAsia="Arial" w:hAnsi="Arial" w:cs="Arial"/>
          <w:sz w:val="21"/>
          <w:szCs w:val="21"/>
        </w:rPr>
      </w:pP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z w:val="21"/>
          <w:szCs w:val="21"/>
        </w:rPr>
        <w:t>.</w:t>
      </w:r>
    </w:p>
    <w:p w:rsidR="00C65F63" w:rsidRDefault="00C65F63">
      <w:pPr>
        <w:spacing w:before="17" w:after="0" w:line="260" w:lineRule="exact"/>
        <w:rPr>
          <w:sz w:val="26"/>
          <w:szCs w:val="26"/>
        </w:rPr>
      </w:pPr>
    </w:p>
    <w:p w:rsidR="00C65F63" w:rsidRDefault="00E36DCF">
      <w:pPr>
        <w:tabs>
          <w:tab w:val="left" w:pos="1020"/>
        </w:tabs>
        <w:spacing w:after="0" w:line="240" w:lineRule="auto"/>
        <w:ind w:left="102" w:right="-20"/>
        <w:rPr>
          <w:rFonts w:ascii="Arial" w:eastAsia="Arial" w:hAnsi="Arial" w:cs="Arial"/>
          <w:sz w:val="21"/>
          <w:szCs w:val="21"/>
        </w:rPr>
      </w:pPr>
      <w:r>
        <w:rPr>
          <w:rFonts w:ascii="Arial" w:eastAsia="Arial" w:hAnsi="Arial" w:cs="Arial"/>
          <w:sz w:val="21"/>
          <w:szCs w:val="21"/>
        </w:rPr>
        <w:t>1</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so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pacing w:val="-2"/>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U</w:t>
      </w:r>
      <w:r>
        <w:rPr>
          <w:rFonts w:ascii="Arial" w:eastAsia="Arial" w:hAnsi="Arial" w:cs="Arial"/>
          <w:sz w:val="21"/>
          <w:szCs w:val="21"/>
        </w:rPr>
        <w:t>n</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K</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2"/>
          <w:sz w:val="21"/>
          <w:szCs w:val="21"/>
        </w:rPr>
        <w:t>do</w:t>
      </w:r>
      <w:r>
        <w:rPr>
          <w:rFonts w:ascii="Arial" w:eastAsia="Arial" w:hAnsi="Arial" w:cs="Arial"/>
          <w:spacing w:val="2"/>
          <w:sz w:val="21"/>
          <w:szCs w:val="21"/>
        </w:rPr>
        <w:t>m</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A</w:t>
      </w:r>
      <w:r>
        <w:rPr>
          <w:rFonts w:ascii="Arial" w:eastAsia="Arial" w:hAnsi="Arial" w:cs="Arial"/>
          <w:sz w:val="21"/>
          <w:szCs w:val="21"/>
        </w:rPr>
        <w:t>us</w:t>
      </w:r>
      <w:r>
        <w:rPr>
          <w:rFonts w:ascii="Arial" w:eastAsia="Arial" w:hAnsi="Arial" w:cs="Arial"/>
          <w:spacing w:val="-1"/>
          <w:sz w:val="21"/>
          <w:szCs w:val="21"/>
        </w:rPr>
        <w:t>tr</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Z</w:t>
      </w:r>
      <w:r>
        <w:rPr>
          <w:rFonts w:ascii="Arial" w:eastAsia="Arial" w:hAnsi="Arial" w:cs="Arial"/>
          <w:sz w:val="21"/>
          <w:szCs w:val="21"/>
        </w:rPr>
        <w:t>e</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p>
    <w:p w:rsidR="00C65F63" w:rsidRDefault="00E36DCF">
      <w:pPr>
        <w:spacing w:before="34" w:after="0" w:line="240" w:lineRule="auto"/>
        <w:ind w:left="1026" w:right="-20"/>
        <w:rPr>
          <w:rFonts w:ascii="Arial" w:eastAsia="Arial" w:hAnsi="Arial" w:cs="Arial"/>
          <w:sz w:val="21"/>
          <w:szCs w:val="21"/>
        </w:rPr>
      </w:pPr>
      <w:r>
        <w:rPr>
          <w:rFonts w:ascii="Arial" w:eastAsia="Arial" w:hAnsi="Arial" w:cs="Arial"/>
          <w:sz w:val="21"/>
          <w:szCs w:val="21"/>
        </w:rPr>
        <w:t>'</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 xml:space="preserve">k' </w:t>
      </w:r>
      <w:r>
        <w:rPr>
          <w:rFonts w:ascii="Arial" w:eastAsia="Arial" w:hAnsi="Arial" w:cs="Arial"/>
          <w:spacing w:val="-1"/>
          <w:sz w:val="21"/>
          <w:szCs w:val="21"/>
        </w:rPr>
        <w:t>m</w:t>
      </w:r>
      <w:r>
        <w:rPr>
          <w:rFonts w:ascii="Arial" w:eastAsia="Arial" w:hAnsi="Arial" w:cs="Arial"/>
          <w:sz w:val="21"/>
          <w:szCs w:val="21"/>
        </w:rPr>
        <w:t>ea</w:t>
      </w:r>
      <w:r>
        <w:rPr>
          <w:rFonts w:ascii="Arial" w:eastAsia="Arial" w:hAnsi="Arial" w:cs="Arial"/>
          <w:spacing w:val="-2"/>
          <w:sz w:val="21"/>
          <w:szCs w:val="21"/>
        </w:rPr>
        <w:t>n</w:t>
      </w:r>
      <w:r>
        <w:rPr>
          <w:rFonts w:ascii="Arial" w:eastAsia="Arial" w:hAnsi="Arial" w:cs="Arial"/>
          <w:sz w:val="21"/>
          <w:szCs w:val="21"/>
        </w:rPr>
        <w:t>s</w:t>
      </w:r>
      <w:r>
        <w:rPr>
          <w:rFonts w:ascii="Arial" w:eastAsia="Arial" w:hAnsi="Arial" w:cs="Arial"/>
          <w:spacing w:val="-1"/>
          <w:sz w:val="21"/>
          <w:szCs w:val="21"/>
        </w:rPr>
        <w:t xml:space="preserve"> M</w:t>
      </w:r>
      <w:r>
        <w:rPr>
          <w:rFonts w:ascii="Arial" w:eastAsia="Arial" w:hAnsi="Arial" w:cs="Arial"/>
          <w:sz w:val="21"/>
          <w:szCs w:val="21"/>
        </w:rPr>
        <w:t>e</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2"/>
          <w:sz w:val="21"/>
          <w:szCs w:val="21"/>
        </w:rPr>
        <w:t>T</w:t>
      </w:r>
      <w:r>
        <w:rPr>
          <w:rFonts w:ascii="Arial" w:eastAsia="Arial" w:hAnsi="Arial" w:cs="Arial"/>
          <w:spacing w:val="-1"/>
          <w:sz w:val="21"/>
          <w:szCs w:val="21"/>
        </w:rPr>
        <w:t>r</w:t>
      </w:r>
      <w:r>
        <w:rPr>
          <w:rFonts w:ascii="Arial" w:eastAsia="Arial" w:hAnsi="Arial" w:cs="Arial"/>
          <w:sz w:val="21"/>
          <w:szCs w:val="21"/>
        </w:rPr>
        <w:t>ans</w:t>
      </w:r>
      <w:r>
        <w:rPr>
          <w:rFonts w:ascii="Arial" w:eastAsia="Arial" w:hAnsi="Arial" w:cs="Arial"/>
          <w:spacing w:val="-1"/>
          <w:sz w:val="21"/>
          <w:szCs w:val="21"/>
        </w:rPr>
        <w:t>f</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ed.</w:t>
      </w:r>
    </w:p>
    <w:p w:rsidR="00C65F63" w:rsidRDefault="00C65F63">
      <w:pPr>
        <w:spacing w:before="17" w:after="0" w:line="260" w:lineRule="exact"/>
        <w:rPr>
          <w:sz w:val="26"/>
          <w:szCs w:val="26"/>
        </w:rPr>
      </w:pPr>
    </w:p>
    <w:p w:rsidR="00C65F63" w:rsidRDefault="00E36DCF">
      <w:pPr>
        <w:tabs>
          <w:tab w:val="left" w:pos="1020"/>
        </w:tabs>
        <w:spacing w:after="0"/>
        <w:ind w:left="1026" w:right="165" w:hanging="924"/>
        <w:rPr>
          <w:rFonts w:ascii="Arial" w:eastAsia="Arial" w:hAnsi="Arial" w:cs="Arial"/>
          <w:sz w:val="21"/>
          <w:szCs w:val="21"/>
        </w:rPr>
      </w:pPr>
      <w:r>
        <w:rPr>
          <w:rFonts w:ascii="Arial" w:eastAsia="Arial" w:hAnsi="Arial" w:cs="Arial"/>
          <w:sz w:val="21"/>
          <w:szCs w:val="21"/>
        </w:rPr>
        <w:t>1</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2"/>
          <w:sz w:val="21"/>
          <w:szCs w:val="21"/>
        </w:rPr>
        <w:t>m</w:t>
      </w:r>
      <w:r>
        <w:rPr>
          <w:rFonts w:ascii="Arial" w:eastAsia="Arial" w:hAnsi="Arial" w:cs="Arial"/>
          <w:spacing w:val="-2"/>
          <w:sz w:val="21"/>
          <w:szCs w:val="21"/>
        </w:rPr>
        <w:t>p</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oge</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ny</w:t>
      </w:r>
      <w:r>
        <w:rPr>
          <w:rFonts w:ascii="Arial" w:eastAsia="Arial" w:hAnsi="Arial" w:cs="Arial"/>
          <w:spacing w:val="-3"/>
          <w:sz w:val="21"/>
          <w:szCs w:val="21"/>
        </w:rPr>
        <w:t xml:space="preserve"> </w:t>
      </w:r>
      <w:r>
        <w:rPr>
          <w:rFonts w:ascii="Arial" w:eastAsia="Arial" w:hAnsi="Arial" w:cs="Arial"/>
          <w:sz w:val="21"/>
          <w:szCs w:val="21"/>
        </w:rPr>
        <w:t>suppo</w:t>
      </w:r>
      <w:r>
        <w:rPr>
          <w:rFonts w:ascii="Arial" w:eastAsia="Arial" w:hAnsi="Arial" w:cs="Arial"/>
          <w:spacing w:val="-1"/>
          <w:sz w:val="21"/>
          <w:szCs w:val="21"/>
        </w:rPr>
        <w:t>rti</w:t>
      </w:r>
      <w:r>
        <w:rPr>
          <w:rFonts w:ascii="Arial" w:eastAsia="Arial" w:hAnsi="Arial" w:cs="Arial"/>
          <w:sz w:val="21"/>
          <w:szCs w:val="21"/>
        </w:rPr>
        <w:t>ng do</w:t>
      </w:r>
      <w:r>
        <w:rPr>
          <w:rFonts w:ascii="Arial" w:eastAsia="Arial" w:hAnsi="Arial" w:cs="Arial"/>
          <w:spacing w:val="-2"/>
          <w:sz w:val="21"/>
          <w:szCs w:val="21"/>
        </w:rPr>
        <w:t>cu</w:t>
      </w:r>
      <w:r>
        <w:rPr>
          <w:rFonts w:ascii="Arial" w:eastAsia="Arial" w:hAnsi="Arial" w:cs="Arial"/>
          <w:spacing w:val="2"/>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3"/>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2"/>
          <w:sz w:val="21"/>
          <w:szCs w:val="21"/>
        </w:rPr>
        <w:t>a</w:t>
      </w:r>
      <w:r>
        <w:rPr>
          <w:rFonts w:ascii="Arial" w:eastAsia="Arial" w:hAnsi="Arial" w:cs="Arial"/>
          <w:sz w:val="21"/>
          <w:szCs w:val="21"/>
        </w:rPr>
        <w:t>nd a</w:t>
      </w:r>
      <w:r>
        <w:rPr>
          <w:rFonts w:ascii="Arial" w:eastAsia="Arial" w:hAnsi="Arial" w:cs="Arial"/>
          <w:spacing w:val="-2"/>
          <w:sz w:val="21"/>
          <w:szCs w:val="21"/>
        </w:rPr>
        <w:t>n</w:t>
      </w:r>
      <w:r>
        <w:rPr>
          <w:rFonts w:ascii="Arial" w:eastAsia="Arial" w:hAnsi="Arial" w:cs="Arial"/>
          <w:sz w:val="21"/>
          <w:szCs w:val="21"/>
        </w:rPr>
        <w:t xml:space="preserve">y </w:t>
      </w:r>
      <w:r>
        <w:rPr>
          <w:rFonts w:ascii="Arial" w:eastAsia="Arial" w:hAnsi="Arial" w:cs="Arial"/>
          <w:spacing w:val="2"/>
          <w:sz w:val="21"/>
          <w:szCs w:val="21"/>
        </w:rPr>
        <w:t>m</w:t>
      </w:r>
      <w:r>
        <w:rPr>
          <w:rFonts w:ascii="Arial" w:eastAsia="Arial" w:hAnsi="Arial" w:cs="Arial"/>
          <w:spacing w:val="-2"/>
          <w:sz w:val="21"/>
          <w:szCs w:val="21"/>
        </w:rPr>
        <w:t>o</w:t>
      </w:r>
      <w:r>
        <w:rPr>
          <w:rFonts w:ascii="Arial" w:eastAsia="Arial" w:hAnsi="Arial" w:cs="Arial"/>
          <w:sz w:val="21"/>
          <w:szCs w:val="21"/>
        </w:rPr>
        <w:t>d</w:t>
      </w:r>
      <w:r>
        <w:rPr>
          <w:rFonts w:ascii="Arial" w:eastAsia="Arial" w:hAnsi="Arial" w:cs="Arial"/>
          <w:spacing w:val="-1"/>
          <w:sz w:val="21"/>
          <w:szCs w:val="21"/>
        </w:rPr>
        <w:t>if</w:t>
      </w:r>
      <w:r>
        <w:rPr>
          <w:rFonts w:ascii="Arial" w:eastAsia="Arial" w:hAnsi="Arial" w:cs="Arial"/>
          <w:spacing w:val="1"/>
          <w:sz w:val="21"/>
          <w:szCs w:val="21"/>
        </w:rPr>
        <w:t>i</w:t>
      </w:r>
      <w:r>
        <w:rPr>
          <w:rFonts w:ascii="Arial" w:eastAsia="Arial" w:hAnsi="Arial" w:cs="Arial"/>
          <w:sz w:val="21"/>
          <w:szCs w:val="21"/>
        </w:rPr>
        <w:t>ca</w:t>
      </w:r>
      <w:r>
        <w:rPr>
          <w:rFonts w:ascii="Arial" w:eastAsia="Arial" w:hAnsi="Arial" w:cs="Arial"/>
          <w:spacing w:val="-1"/>
          <w:sz w:val="21"/>
          <w:szCs w:val="21"/>
        </w:rPr>
        <w:t>ti</w:t>
      </w:r>
      <w:r>
        <w:rPr>
          <w:rFonts w:ascii="Arial" w:eastAsia="Arial" w:hAnsi="Arial" w:cs="Arial"/>
          <w:sz w:val="21"/>
          <w:szCs w:val="21"/>
        </w:rPr>
        <w:t>ons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2"/>
          <w:sz w:val="21"/>
          <w:szCs w:val="21"/>
        </w:rPr>
        <w:t>d</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m</w:t>
      </w:r>
      <w:r>
        <w:rPr>
          <w:rFonts w:ascii="Arial" w:eastAsia="Arial" w:hAnsi="Arial" w:cs="Arial"/>
          <w:sz w:val="21"/>
          <w:szCs w:val="21"/>
        </w:rPr>
        <w:t>ade</w:t>
      </w:r>
      <w:r>
        <w:rPr>
          <w:rFonts w:ascii="Arial" w:eastAsia="Arial" w:hAnsi="Arial" w:cs="Arial"/>
          <w:spacing w:val="-1"/>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w:t>
      </w:r>
      <w:r>
        <w:rPr>
          <w:rFonts w:ascii="Arial" w:eastAsia="Arial" w:hAnsi="Arial" w:cs="Arial"/>
          <w:spacing w:val="1"/>
          <w:sz w:val="21"/>
          <w:szCs w:val="21"/>
        </w:rPr>
        <w:t>‘</w:t>
      </w:r>
      <w:r>
        <w:rPr>
          <w:rFonts w:ascii="Arial" w:eastAsia="Arial" w:hAnsi="Arial" w:cs="Arial"/>
          <w:spacing w:val="-4"/>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pacing w:val="1"/>
          <w:sz w:val="21"/>
          <w:szCs w:val="21"/>
        </w:rPr>
        <w:t>’</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w</w:t>
      </w:r>
      <w:r>
        <w:rPr>
          <w:rFonts w:ascii="Arial" w:eastAsia="Arial" w:hAnsi="Arial" w:cs="Arial"/>
          <w:sz w:val="21"/>
          <w:szCs w:val="21"/>
        </w:rPr>
        <w:t>ned</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M</w:t>
      </w:r>
      <w:r>
        <w:rPr>
          <w:rFonts w:ascii="Arial" w:eastAsia="Arial" w:hAnsi="Arial" w:cs="Arial"/>
          <w:sz w:val="21"/>
          <w:szCs w:val="21"/>
        </w:rPr>
        <w:t>ed</w:t>
      </w:r>
      <w:r>
        <w:rPr>
          <w:rFonts w:ascii="Arial" w:eastAsia="Arial" w:hAnsi="Arial" w:cs="Arial"/>
          <w:spacing w:val="1"/>
          <w:sz w:val="21"/>
          <w:szCs w:val="21"/>
        </w:rPr>
        <w:t>i</w:t>
      </w:r>
      <w:r>
        <w:rPr>
          <w:rFonts w:ascii="Arial" w:eastAsia="Arial" w:hAnsi="Arial" w:cs="Arial"/>
          <w:sz w:val="21"/>
          <w:szCs w:val="21"/>
        </w:rPr>
        <w:t xml:space="preserve">a </w:t>
      </w:r>
      <w:r>
        <w:rPr>
          <w:rFonts w:ascii="Arial" w:eastAsia="Arial" w:hAnsi="Arial" w:cs="Arial"/>
          <w:spacing w:val="1"/>
          <w:sz w:val="21"/>
          <w:szCs w:val="21"/>
        </w:rPr>
        <w:t>T</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2"/>
          <w:sz w:val="21"/>
          <w:szCs w:val="21"/>
        </w:rPr>
        <w:t>s</w:t>
      </w:r>
      <w:r>
        <w:rPr>
          <w:rFonts w:ascii="Arial" w:eastAsia="Arial" w:hAnsi="Arial" w:cs="Arial"/>
          <w:spacing w:val="1"/>
          <w:sz w:val="21"/>
          <w:szCs w:val="21"/>
        </w:rPr>
        <w:t>f</w:t>
      </w:r>
      <w:r>
        <w:rPr>
          <w:rFonts w:ascii="Arial" w:eastAsia="Arial" w:hAnsi="Arial" w:cs="Arial"/>
          <w:sz w:val="21"/>
          <w:szCs w:val="21"/>
        </w:rPr>
        <w:t>er</w:t>
      </w:r>
      <w:r>
        <w:rPr>
          <w:rFonts w:ascii="Arial" w:eastAsia="Arial" w:hAnsi="Arial" w:cs="Arial"/>
          <w:spacing w:val="-4"/>
          <w:sz w:val="21"/>
          <w:szCs w:val="21"/>
        </w:rPr>
        <w:t xml:space="preserve"> </w:t>
      </w:r>
      <w:r>
        <w:rPr>
          <w:rFonts w:ascii="Arial" w:eastAsia="Arial" w:hAnsi="Arial" w:cs="Arial"/>
          <w:spacing w:val="1"/>
          <w:sz w:val="21"/>
          <w:szCs w:val="21"/>
        </w:rPr>
        <w:t>S</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ces</w:t>
      </w:r>
      <w:r>
        <w:rPr>
          <w:rFonts w:ascii="Arial" w:eastAsia="Arial" w:hAnsi="Arial" w:cs="Arial"/>
          <w:spacing w:val="-1"/>
          <w:sz w:val="21"/>
          <w:szCs w:val="21"/>
        </w:rPr>
        <w:t xml:space="preserve"> </w:t>
      </w:r>
      <w:r>
        <w:rPr>
          <w:rFonts w:ascii="Arial" w:eastAsia="Arial" w:hAnsi="Arial" w:cs="Arial"/>
          <w:spacing w:val="-2"/>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ed</w:t>
      </w:r>
      <w:r>
        <w:rPr>
          <w:rFonts w:ascii="Arial" w:eastAsia="Arial" w:hAnsi="Arial" w:cs="Arial"/>
          <w:spacing w:val="-3"/>
          <w:sz w:val="21"/>
          <w:szCs w:val="21"/>
        </w:rPr>
        <w:t xml:space="preserve"> </w:t>
      </w:r>
      <w:r>
        <w:rPr>
          <w:rFonts w:ascii="Arial" w:eastAsia="Arial" w:hAnsi="Arial" w:cs="Arial"/>
          <w:sz w:val="21"/>
          <w:szCs w:val="21"/>
        </w:rPr>
        <w:t>and</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z w:val="21"/>
          <w:szCs w:val="21"/>
        </w:rPr>
        <w:t>be sub</w:t>
      </w:r>
      <w:r>
        <w:rPr>
          <w:rFonts w:ascii="Arial" w:eastAsia="Arial" w:hAnsi="Arial" w:cs="Arial"/>
          <w:spacing w:val="-3"/>
          <w:sz w:val="21"/>
          <w:szCs w:val="21"/>
        </w:rPr>
        <w:t>-</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cen</w:t>
      </w:r>
      <w:r>
        <w:rPr>
          <w:rFonts w:ascii="Arial" w:eastAsia="Arial" w:hAnsi="Arial" w:cs="Arial"/>
          <w:spacing w:val="-2"/>
          <w:sz w:val="21"/>
          <w:szCs w:val="21"/>
        </w:rPr>
        <w:t>s</w:t>
      </w:r>
      <w:r>
        <w:rPr>
          <w:rFonts w:ascii="Arial" w:eastAsia="Arial" w:hAnsi="Arial" w:cs="Arial"/>
          <w:sz w:val="21"/>
          <w:szCs w:val="21"/>
        </w:rPr>
        <w:t>ed</w:t>
      </w:r>
      <w:r>
        <w:rPr>
          <w:rFonts w:ascii="Arial" w:eastAsia="Arial" w:hAnsi="Arial" w:cs="Arial"/>
          <w:spacing w:val="-3"/>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pacing w:val="-1"/>
          <w:sz w:val="21"/>
          <w:szCs w:val="21"/>
        </w:rPr>
        <w:t>M</w:t>
      </w:r>
      <w:r>
        <w:rPr>
          <w:rFonts w:ascii="Arial" w:eastAsia="Arial" w:hAnsi="Arial" w:cs="Arial"/>
          <w:sz w:val="21"/>
          <w:szCs w:val="21"/>
        </w:rPr>
        <w:t>ed</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2"/>
          <w:sz w:val="21"/>
          <w:szCs w:val="21"/>
        </w:rPr>
        <w:t>s</w:t>
      </w:r>
      <w:r>
        <w:rPr>
          <w:rFonts w:ascii="Arial" w:eastAsia="Arial" w:hAnsi="Arial" w:cs="Arial"/>
          <w:spacing w:val="1"/>
          <w:sz w:val="21"/>
          <w:szCs w:val="21"/>
        </w:rPr>
        <w:t>f</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ce</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U</w:t>
      </w:r>
      <w:r>
        <w:rPr>
          <w:rFonts w:ascii="Arial" w:eastAsia="Arial" w:hAnsi="Arial" w:cs="Arial"/>
          <w:sz w:val="21"/>
          <w:szCs w:val="21"/>
        </w:rPr>
        <w:t>K 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ed.</w:t>
      </w:r>
      <w:r>
        <w:rPr>
          <w:rFonts w:ascii="Arial" w:eastAsia="Arial" w:hAnsi="Arial" w:cs="Arial"/>
          <w:spacing w:val="55"/>
          <w:sz w:val="21"/>
          <w:szCs w:val="21"/>
        </w:rPr>
        <w:t xml:space="preserve"> </w:t>
      </w:r>
      <w:r>
        <w:rPr>
          <w:rFonts w:ascii="Arial" w:eastAsia="Arial" w:hAnsi="Arial" w:cs="Arial"/>
          <w:spacing w:val="1"/>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z w:val="21"/>
          <w:szCs w:val="21"/>
        </w:rPr>
        <w:t>copy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has</w:t>
      </w:r>
      <w:r>
        <w:rPr>
          <w:rFonts w:ascii="Arial" w:eastAsia="Arial" w:hAnsi="Arial" w:cs="Arial"/>
          <w:spacing w:val="-1"/>
          <w:sz w:val="21"/>
          <w:szCs w:val="21"/>
        </w:rPr>
        <w:t xml:space="preserve"> </w:t>
      </w:r>
      <w:r>
        <w:rPr>
          <w:rFonts w:ascii="Arial" w:eastAsia="Arial" w:hAnsi="Arial" w:cs="Arial"/>
          <w:spacing w:val="-2"/>
          <w:sz w:val="21"/>
          <w:szCs w:val="21"/>
        </w:rPr>
        <w:t>be</w:t>
      </w:r>
      <w:r>
        <w:rPr>
          <w:rFonts w:ascii="Arial" w:eastAsia="Arial" w:hAnsi="Arial" w:cs="Arial"/>
          <w:sz w:val="21"/>
          <w:szCs w:val="21"/>
        </w:rPr>
        <w:t xml:space="preserve">en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3"/>
          <w:sz w:val="21"/>
          <w:szCs w:val="21"/>
        </w:rPr>
        <w:t>w</w:t>
      </w:r>
      <w:r>
        <w:rPr>
          <w:rFonts w:ascii="Arial" w:eastAsia="Arial" w:hAnsi="Arial" w:cs="Arial"/>
          <w:spacing w:val="1"/>
          <w:sz w:val="21"/>
          <w:szCs w:val="21"/>
        </w:rPr>
        <w:t>f</w:t>
      </w:r>
      <w:r>
        <w:rPr>
          <w:rFonts w:ascii="Arial" w:eastAsia="Arial" w:hAnsi="Arial" w:cs="Arial"/>
          <w:spacing w:val="-2"/>
          <w:sz w:val="21"/>
          <w:szCs w:val="21"/>
        </w:rPr>
        <w:t>u</w:t>
      </w:r>
      <w:r>
        <w:rPr>
          <w:rFonts w:ascii="Arial" w:eastAsia="Arial" w:hAnsi="Arial" w:cs="Arial"/>
          <w:spacing w:val="1"/>
          <w:sz w:val="21"/>
          <w:szCs w:val="21"/>
        </w:rPr>
        <w:t>ll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ob</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z w:val="21"/>
          <w:szCs w:val="21"/>
        </w:rPr>
        <w:t>ned,</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i</w:t>
      </w:r>
      <w:r>
        <w:rPr>
          <w:rFonts w:ascii="Arial" w:eastAsia="Arial" w:hAnsi="Arial" w:cs="Arial"/>
          <w:sz w:val="21"/>
          <w:szCs w:val="21"/>
        </w:rPr>
        <w:t xml:space="preserve">n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 xml:space="preserve">on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2"/>
          <w:sz w:val="21"/>
          <w:szCs w:val="21"/>
        </w:rPr>
        <w:t>v</w:t>
      </w:r>
      <w:r>
        <w:rPr>
          <w:rFonts w:ascii="Arial" w:eastAsia="Arial" w:hAnsi="Arial" w:cs="Arial"/>
          <w:sz w:val="21"/>
          <w:szCs w:val="21"/>
        </w:rPr>
        <w:t>o</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2"/>
          <w:sz w:val="21"/>
          <w:szCs w:val="21"/>
        </w:rPr>
        <w:t>e</w:t>
      </w:r>
      <w:r>
        <w:rPr>
          <w:rFonts w:ascii="Arial" w:eastAsia="Arial" w:hAnsi="Arial" w:cs="Arial"/>
          <w:spacing w:val="1"/>
          <w:sz w:val="21"/>
          <w:szCs w:val="21"/>
        </w:rPr>
        <w:t>P</w:t>
      </w:r>
      <w:r>
        <w:rPr>
          <w:rFonts w:ascii="Arial" w:eastAsia="Arial" w:hAnsi="Arial" w:cs="Arial"/>
          <w:spacing w:val="-1"/>
          <w:sz w:val="21"/>
          <w:szCs w:val="21"/>
        </w:rPr>
        <w:t>l</w:t>
      </w:r>
      <w:r>
        <w:rPr>
          <w:rFonts w:ascii="Arial" w:eastAsia="Arial" w:hAnsi="Arial" w:cs="Arial"/>
          <w:sz w:val="21"/>
          <w:szCs w:val="21"/>
        </w:rPr>
        <w:t>us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P</w:t>
      </w:r>
      <w:r>
        <w:rPr>
          <w:rFonts w:ascii="Arial" w:eastAsia="Arial" w:hAnsi="Arial" w:cs="Arial"/>
          <w:sz w:val="21"/>
          <w:szCs w:val="21"/>
        </w:rPr>
        <w:t>a</w:t>
      </w:r>
      <w:r>
        <w:rPr>
          <w:rFonts w:ascii="Arial" w:eastAsia="Arial" w:hAnsi="Arial" w:cs="Arial"/>
          <w:spacing w:val="-2"/>
          <w:sz w:val="21"/>
          <w:szCs w:val="21"/>
        </w:rPr>
        <w:t>y</w:t>
      </w:r>
      <w:r>
        <w:rPr>
          <w:rFonts w:ascii="Arial" w:eastAsia="Arial" w:hAnsi="Arial" w:cs="Arial"/>
          <w:sz w:val="21"/>
          <w:szCs w:val="21"/>
        </w:rPr>
        <w:t>ab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s</w:t>
      </w:r>
      <w:r>
        <w:rPr>
          <w:rFonts w:ascii="Arial" w:eastAsia="Arial" w:hAnsi="Arial" w:cs="Arial"/>
          <w:spacing w:val="1"/>
          <w:sz w:val="21"/>
          <w:szCs w:val="21"/>
        </w:rPr>
        <w:t>P</w:t>
      </w:r>
      <w:r>
        <w:rPr>
          <w:rFonts w:ascii="Arial" w:eastAsia="Arial" w:hAnsi="Arial" w:cs="Arial"/>
          <w:spacing w:val="-1"/>
          <w:sz w:val="21"/>
          <w:szCs w:val="21"/>
        </w:rPr>
        <w:t>l</w:t>
      </w:r>
      <w:r>
        <w:rPr>
          <w:rFonts w:ascii="Arial" w:eastAsia="Arial" w:hAnsi="Arial" w:cs="Arial"/>
          <w:sz w:val="21"/>
          <w:szCs w:val="21"/>
        </w:rPr>
        <w:t>us,</w:t>
      </w:r>
      <w:r>
        <w:rPr>
          <w:rFonts w:ascii="Arial" w:eastAsia="Arial" w:hAnsi="Arial" w:cs="Arial"/>
          <w:spacing w:val="-2"/>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 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r</w:t>
      </w:r>
      <w:r>
        <w:rPr>
          <w:rFonts w:ascii="Arial" w:eastAsia="Arial" w:hAnsi="Arial" w:cs="Arial"/>
          <w:sz w:val="21"/>
          <w:szCs w:val="21"/>
        </w:rPr>
        <w:t>eg</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user</w:t>
      </w:r>
      <w:r>
        <w:rPr>
          <w:rFonts w:ascii="Arial" w:eastAsia="Arial" w:hAnsi="Arial" w:cs="Arial"/>
          <w:spacing w:val="-4"/>
          <w:sz w:val="21"/>
          <w:szCs w:val="21"/>
        </w:rPr>
        <w:t xml:space="preserve"> </w:t>
      </w:r>
      <w:r>
        <w:rPr>
          <w:rFonts w:ascii="Arial" w:eastAsia="Arial" w:hAnsi="Arial" w:cs="Arial"/>
          <w:sz w:val="21"/>
          <w:szCs w:val="21"/>
        </w:rPr>
        <w:t xml:space="preserve">of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se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ces,</w:t>
      </w:r>
      <w:r>
        <w:rPr>
          <w:rFonts w:ascii="Arial" w:eastAsia="Arial" w:hAnsi="Arial" w:cs="Arial"/>
          <w:spacing w:val="-2"/>
          <w:sz w:val="21"/>
          <w:szCs w:val="21"/>
        </w:rPr>
        <w:t xml:space="preserve"> y</w:t>
      </w:r>
      <w:r>
        <w:rPr>
          <w:rFonts w:ascii="Arial" w:eastAsia="Arial" w:hAnsi="Arial" w:cs="Arial"/>
          <w:sz w:val="21"/>
          <w:szCs w:val="21"/>
        </w:rPr>
        <w:t>ou 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au</w:t>
      </w:r>
      <w:r>
        <w:rPr>
          <w:rFonts w:ascii="Arial" w:eastAsia="Arial" w:hAnsi="Arial" w:cs="Arial"/>
          <w:spacing w:val="-1"/>
          <w:sz w:val="21"/>
          <w:szCs w:val="21"/>
        </w:rPr>
        <w:t>t</w:t>
      </w:r>
      <w:r>
        <w:rPr>
          <w:rFonts w:ascii="Arial" w:eastAsia="Arial" w:hAnsi="Arial" w:cs="Arial"/>
          <w:sz w:val="21"/>
          <w:szCs w:val="21"/>
        </w:rPr>
        <w:t>ho</w:t>
      </w:r>
      <w:r>
        <w:rPr>
          <w:rFonts w:ascii="Arial" w:eastAsia="Arial" w:hAnsi="Arial" w:cs="Arial"/>
          <w:spacing w:val="-3"/>
          <w:sz w:val="21"/>
          <w:szCs w:val="21"/>
        </w:rPr>
        <w:t>r</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 xml:space="preserve">use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cco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an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wit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 xml:space="preserve">s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2" w:after="0" w:line="240" w:lineRule="exact"/>
        <w:rPr>
          <w:sz w:val="24"/>
          <w:szCs w:val="24"/>
        </w:rPr>
      </w:pPr>
    </w:p>
    <w:p w:rsidR="00C65F63" w:rsidRDefault="00E36DCF">
      <w:pPr>
        <w:tabs>
          <w:tab w:val="left" w:pos="1020"/>
        </w:tabs>
        <w:spacing w:after="0" w:line="240" w:lineRule="auto"/>
        <w:ind w:left="102" w:right="-20"/>
        <w:rPr>
          <w:rFonts w:ascii="Arial" w:eastAsia="Arial" w:hAnsi="Arial" w:cs="Arial"/>
          <w:sz w:val="21"/>
          <w:szCs w:val="21"/>
        </w:rPr>
      </w:pPr>
      <w:r>
        <w:rPr>
          <w:rFonts w:ascii="Arial" w:eastAsia="Arial" w:hAnsi="Arial" w:cs="Arial"/>
          <w:sz w:val="21"/>
          <w:szCs w:val="21"/>
        </w:rPr>
        <w:t>1</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z w:val="21"/>
          <w:szCs w:val="21"/>
        </w:rPr>
        <w:tab/>
      </w:r>
      <w:r>
        <w:rPr>
          <w:rFonts w:ascii="Arial" w:eastAsia="Arial" w:hAnsi="Arial" w:cs="Arial"/>
          <w:spacing w:val="1"/>
          <w:sz w:val="21"/>
          <w:szCs w:val="21"/>
        </w:rPr>
        <w:t>B</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ocee</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ns</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ll</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3"/>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oad,</w:t>
      </w:r>
      <w:r>
        <w:rPr>
          <w:rFonts w:ascii="Arial" w:eastAsia="Arial" w:hAnsi="Arial" w:cs="Arial"/>
          <w:spacing w:val="-2"/>
          <w:sz w:val="21"/>
          <w:szCs w:val="21"/>
        </w:rPr>
        <w:t xml:space="preserve"> </w:t>
      </w:r>
      <w:r>
        <w:rPr>
          <w:rFonts w:ascii="Arial" w:eastAsia="Arial" w:hAnsi="Arial" w:cs="Arial"/>
          <w:sz w:val="21"/>
          <w:szCs w:val="21"/>
        </w:rPr>
        <w:t>e</w:t>
      </w:r>
      <w:r>
        <w:rPr>
          <w:rFonts w:ascii="Arial" w:eastAsia="Arial" w:hAnsi="Arial" w:cs="Arial"/>
          <w:spacing w:val="-2"/>
          <w:sz w:val="21"/>
          <w:szCs w:val="21"/>
        </w:rPr>
        <w:t>x</w:t>
      </w:r>
      <w:r>
        <w:rPr>
          <w:rFonts w:ascii="Arial" w:eastAsia="Arial" w:hAnsi="Arial" w:cs="Arial"/>
          <w:sz w:val="21"/>
          <w:szCs w:val="21"/>
        </w:rPr>
        <w:t>ecu</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p</w:t>
      </w:r>
      <w:r>
        <w:rPr>
          <w:rFonts w:ascii="Arial" w:eastAsia="Arial" w:hAnsi="Arial" w:cs="Arial"/>
          <w:spacing w:val="1"/>
          <w:sz w:val="21"/>
          <w:szCs w:val="21"/>
        </w:rPr>
        <w:t>l</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pacing w:val="-1"/>
          <w:sz w:val="21"/>
          <w:szCs w:val="21"/>
        </w:rPr>
        <w:t>(</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2"/>
          <w:sz w:val="21"/>
          <w:szCs w:val="21"/>
        </w:rPr>
        <w:t>u</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co</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ec</w:t>
      </w:r>
      <w:r>
        <w:rPr>
          <w:rFonts w:ascii="Arial" w:eastAsia="Arial" w:hAnsi="Arial" w:cs="Arial"/>
          <w:spacing w:val="-3"/>
          <w:sz w:val="21"/>
          <w:szCs w:val="21"/>
        </w:rPr>
        <w:t>t</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pacing w:val="-2"/>
          <w:sz w:val="21"/>
          <w:szCs w:val="21"/>
        </w:rPr>
        <w:t>y</w:t>
      </w:r>
      <w:r>
        <w:rPr>
          <w:rFonts w:ascii="Arial" w:eastAsia="Arial" w:hAnsi="Arial" w:cs="Arial"/>
          <w:sz w:val="21"/>
          <w:szCs w:val="21"/>
        </w:rPr>
        <w:t>,</w:t>
      </w:r>
    </w:p>
    <w:p w:rsidR="00C65F63" w:rsidRDefault="00E36DCF">
      <w:pPr>
        <w:spacing w:before="37" w:after="0" w:line="274" w:lineRule="auto"/>
        <w:ind w:left="1026" w:right="273"/>
        <w:rPr>
          <w:rFonts w:ascii="Arial" w:eastAsia="Arial" w:hAnsi="Arial" w:cs="Arial"/>
          <w:sz w:val="21"/>
          <w:szCs w:val="21"/>
        </w:rPr>
      </w:pPr>
      <w:r>
        <w:rPr>
          <w:rFonts w:ascii="Arial" w:eastAsia="Arial" w:hAnsi="Arial" w:cs="Arial"/>
          <w:spacing w:val="1"/>
          <w:sz w:val="21"/>
          <w:szCs w:val="21"/>
        </w:rPr>
        <w:t>‘</w:t>
      </w:r>
      <w:r>
        <w:rPr>
          <w:rFonts w:ascii="Arial" w:eastAsia="Arial" w:hAnsi="Arial" w:cs="Arial"/>
          <w:spacing w:val="-1"/>
          <w:sz w:val="21"/>
          <w:szCs w:val="21"/>
        </w:rPr>
        <w:t>U</w:t>
      </w:r>
      <w:r>
        <w:rPr>
          <w:rFonts w:ascii="Arial" w:eastAsia="Arial" w:hAnsi="Arial" w:cs="Arial"/>
          <w:sz w:val="21"/>
          <w:szCs w:val="21"/>
        </w:rPr>
        <w:t>s</w:t>
      </w:r>
      <w:r>
        <w:rPr>
          <w:rFonts w:ascii="Arial" w:eastAsia="Arial" w:hAnsi="Arial" w:cs="Arial"/>
          <w:spacing w:val="-2"/>
          <w:sz w:val="21"/>
          <w:szCs w:val="21"/>
        </w:rPr>
        <w:t>e</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y</w:t>
      </w:r>
      <w:r>
        <w:rPr>
          <w:rFonts w:ascii="Arial" w:eastAsia="Arial" w:hAnsi="Arial" w:cs="Arial"/>
          <w:sz w:val="21"/>
          <w:szCs w:val="21"/>
        </w:rPr>
        <w:t>ou ag</w:t>
      </w:r>
      <w:r>
        <w:rPr>
          <w:rFonts w:ascii="Arial" w:eastAsia="Arial" w:hAnsi="Arial" w:cs="Arial"/>
          <w:spacing w:val="-1"/>
          <w:sz w:val="21"/>
          <w:szCs w:val="21"/>
        </w:rPr>
        <w:t>r</w:t>
      </w:r>
      <w:r>
        <w:rPr>
          <w:rFonts w:ascii="Arial" w:eastAsia="Arial" w:hAnsi="Arial" w:cs="Arial"/>
          <w:sz w:val="21"/>
          <w:szCs w:val="21"/>
        </w:rPr>
        <w:t xml:space="preserve">ee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be b</w:t>
      </w:r>
      <w:r>
        <w:rPr>
          <w:rFonts w:ascii="Arial" w:eastAsia="Arial" w:hAnsi="Arial" w:cs="Arial"/>
          <w:spacing w:val="-2"/>
          <w:sz w:val="21"/>
          <w:szCs w:val="21"/>
        </w:rPr>
        <w:t>o</w:t>
      </w:r>
      <w:r>
        <w:rPr>
          <w:rFonts w:ascii="Arial" w:eastAsia="Arial" w:hAnsi="Arial" w:cs="Arial"/>
          <w:sz w:val="21"/>
          <w:szCs w:val="21"/>
        </w:rPr>
        <w:t>und</w:t>
      </w:r>
      <w:r>
        <w:rPr>
          <w:rFonts w:ascii="Arial" w:eastAsia="Arial" w:hAnsi="Arial" w:cs="Arial"/>
          <w:spacing w:val="-1"/>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m</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55"/>
          <w:sz w:val="21"/>
          <w:szCs w:val="21"/>
        </w:rPr>
        <w:t xml:space="preserve"> </w:t>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our copy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h</w:t>
      </w:r>
      <w:r>
        <w:rPr>
          <w:rFonts w:ascii="Arial" w:eastAsia="Arial" w:hAnsi="Arial" w:cs="Arial"/>
          <w:sz w:val="21"/>
          <w:szCs w:val="21"/>
        </w:rPr>
        <w:t>as</w:t>
      </w:r>
      <w:r>
        <w:rPr>
          <w:rFonts w:ascii="Arial" w:eastAsia="Arial" w:hAnsi="Arial" w:cs="Arial"/>
          <w:spacing w:val="-3"/>
          <w:sz w:val="21"/>
          <w:szCs w:val="21"/>
        </w:rPr>
        <w:t xml:space="preserve"> </w:t>
      </w:r>
      <w:r>
        <w:rPr>
          <w:rFonts w:ascii="Arial" w:eastAsia="Arial" w:hAnsi="Arial" w:cs="Arial"/>
          <w:sz w:val="21"/>
          <w:szCs w:val="21"/>
        </w:rPr>
        <w:t>not</w:t>
      </w:r>
      <w:r>
        <w:rPr>
          <w:rFonts w:ascii="Arial" w:eastAsia="Arial" w:hAnsi="Arial" w:cs="Arial"/>
          <w:spacing w:val="-2"/>
          <w:sz w:val="21"/>
          <w:szCs w:val="21"/>
        </w:rPr>
        <w:t xml:space="preserve"> </w:t>
      </w:r>
      <w:r>
        <w:rPr>
          <w:rFonts w:ascii="Arial" w:eastAsia="Arial" w:hAnsi="Arial" w:cs="Arial"/>
          <w:sz w:val="21"/>
          <w:szCs w:val="21"/>
        </w:rPr>
        <w:t>been</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g</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ob</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ed</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 do not</w:t>
      </w:r>
      <w:r>
        <w:rPr>
          <w:rFonts w:ascii="Arial" w:eastAsia="Arial" w:hAnsi="Arial" w:cs="Arial"/>
          <w:spacing w:val="-2"/>
          <w:sz w:val="21"/>
          <w:szCs w:val="21"/>
        </w:rPr>
        <w:t xml:space="preserve"> </w:t>
      </w:r>
      <w:r>
        <w:rPr>
          <w:rFonts w:ascii="Arial" w:eastAsia="Arial" w:hAnsi="Arial" w:cs="Arial"/>
          <w:sz w:val="21"/>
          <w:szCs w:val="21"/>
        </w:rPr>
        <w:t>ag</w:t>
      </w:r>
      <w:r>
        <w:rPr>
          <w:rFonts w:ascii="Arial" w:eastAsia="Arial" w:hAnsi="Arial" w:cs="Arial"/>
          <w:spacing w:val="-1"/>
          <w:sz w:val="21"/>
          <w:szCs w:val="21"/>
        </w:rPr>
        <w:t>r</w:t>
      </w:r>
      <w:r>
        <w:rPr>
          <w:rFonts w:ascii="Arial" w:eastAsia="Arial" w:hAnsi="Arial" w:cs="Arial"/>
          <w:sz w:val="21"/>
          <w:szCs w:val="21"/>
        </w:rPr>
        <w:t xml:space="preserve">ee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m</w:t>
      </w:r>
      <w:r>
        <w:rPr>
          <w:rFonts w:ascii="Arial" w:eastAsia="Arial" w:hAnsi="Arial" w:cs="Arial"/>
          <w:sz w:val="21"/>
          <w:szCs w:val="21"/>
        </w:rPr>
        <w:t>s</w:t>
      </w:r>
    </w:p>
    <w:p w:rsidR="00C65F63" w:rsidRDefault="00E36DCF">
      <w:pPr>
        <w:spacing w:before="3" w:after="0"/>
        <w:ind w:left="1026" w:right="72"/>
        <w:rPr>
          <w:rFonts w:ascii="Arial" w:eastAsia="Arial" w:hAnsi="Arial" w:cs="Arial"/>
          <w:sz w:val="21"/>
          <w:szCs w:val="21"/>
        </w:rPr>
      </w:pP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not</w:t>
      </w:r>
      <w:r>
        <w:rPr>
          <w:rFonts w:ascii="Arial" w:eastAsia="Arial" w:hAnsi="Arial" w:cs="Arial"/>
          <w:spacing w:val="-2"/>
          <w:sz w:val="21"/>
          <w:szCs w:val="21"/>
        </w:rPr>
        <w:t xml:space="preserve"> </w:t>
      </w:r>
      <w:r>
        <w:rPr>
          <w:rFonts w:ascii="Arial" w:eastAsia="Arial" w:hAnsi="Arial" w:cs="Arial"/>
          <w:spacing w:val="-1"/>
          <w:sz w:val="21"/>
          <w:szCs w:val="21"/>
        </w:rPr>
        <w:t>wi</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1"/>
          <w:sz w:val="21"/>
          <w:szCs w:val="21"/>
        </w:rPr>
        <w:t>li</w:t>
      </w:r>
      <w:r>
        <w:rPr>
          <w:rFonts w:ascii="Arial" w:eastAsia="Arial" w:hAnsi="Arial" w:cs="Arial"/>
          <w:spacing w:val="-2"/>
          <w:sz w:val="21"/>
          <w:szCs w:val="21"/>
        </w:rPr>
        <w:t>c</w:t>
      </w:r>
      <w:r>
        <w:rPr>
          <w:rFonts w:ascii="Arial" w:eastAsia="Arial" w:hAnsi="Arial" w:cs="Arial"/>
          <w:sz w:val="21"/>
          <w:szCs w:val="21"/>
        </w:rPr>
        <w:t>en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 and</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m</w:t>
      </w:r>
      <w:r>
        <w:rPr>
          <w:rFonts w:ascii="Arial" w:eastAsia="Arial" w:hAnsi="Arial" w:cs="Arial"/>
          <w:sz w:val="21"/>
          <w:szCs w:val="21"/>
        </w:rPr>
        <w:t>ust not</w:t>
      </w:r>
      <w:r>
        <w:rPr>
          <w:rFonts w:ascii="Arial" w:eastAsia="Arial" w:hAnsi="Arial" w:cs="Arial"/>
          <w:spacing w:val="-2"/>
          <w:sz w:val="21"/>
          <w:szCs w:val="21"/>
        </w:rPr>
        <w:t xml:space="preserve"> </w:t>
      </w:r>
      <w:r>
        <w:rPr>
          <w:rFonts w:ascii="Arial" w:eastAsia="Arial" w:hAnsi="Arial" w:cs="Arial"/>
          <w:spacing w:val="1"/>
          <w:sz w:val="21"/>
          <w:szCs w:val="21"/>
        </w:rPr>
        <w:t>U</w:t>
      </w:r>
      <w:r>
        <w:rPr>
          <w:rFonts w:ascii="Arial" w:eastAsia="Arial" w:hAnsi="Arial" w:cs="Arial"/>
          <w:sz w:val="21"/>
          <w:szCs w:val="21"/>
        </w:rPr>
        <w:t>se</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before="2" w:after="0" w:line="120" w:lineRule="exact"/>
        <w:rPr>
          <w:sz w:val="12"/>
          <w:szCs w:val="12"/>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20"/>
        </w:tabs>
        <w:spacing w:after="0" w:line="240" w:lineRule="auto"/>
        <w:ind w:left="102" w:right="-20"/>
        <w:rPr>
          <w:rFonts w:ascii="Arial" w:eastAsia="Arial" w:hAnsi="Arial" w:cs="Arial"/>
          <w:sz w:val="24"/>
          <w:szCs w:val="24"/>
        </w:rPr>
      </w:pPr>
      <w:r>
        <w:rPr>
          <w:rFonts w:ascii="Arial" w:eastAsia="Arial" w:hAnsi="Arial" w:cs="Arial"/>
          <w:b/>
          <w:bCs/>
          <w:sz w:val="24"/>
          <w:szCs w:val="24"/>
        </w:rPr>
        <w:t>2</w:t>
      </w:r>
      <w:r>
        <w:rPr>
          <w:rFonts w:ascii="Arial" w:eastAsia="Arial" w:hAnsi="Arial" w:cs="Arial"/>
          <w:b/>
          <w:bCs/>
          <w:sz w:val="24"/>
          <w:szCs w:val="24"/>
        </w:rPr>
        <w:tab/>
        <w:t>Gr</w:t>
      </w:r>
      <w:r>
        <w:rPr>
          <w:rFonts w:ascii="Arial" w:eastAsia="Arial" w:hAnsi="Arial" w:cs="Arial"/>
          <w:b/>
          <w:bCs/>
          <w:spacing w:val="1"/>
          <w:sz w:val="24"/>
          <w:szCs w:val="24"/>
        </w:rPr>
        <w:t>a</w:t>
      </w:r>
      <w:r>
        <w:rPr>
          <w:rFonts w:ascii="Arial" w:eastAsia="Arial" w:hAnsi="Arial" w:cs="Arial"/>
          <w:b/>
          <w:bCs/>
          <w:sz w:val="24"/>
          <w:szCs w:val="24"/>
        </w:rPr>
        <w:t>nt of li</w:t>
      </w:r>
      <w:r>
        <w:rPr>
          <w:rFonts w:ascii="Arial" w:eastAsia="Arial" w:hAnsi="Arial" w:cs="Arial"/>
          <w:b/>
          <w:bCs/>
          <w:spacing w:val="-1"/>
          <w:sz w:val="24"/>
          <w:szCs w:val="24"/>
        </w:rPr>
        <w:t>c</w:t>
      </w:r>
      <w:r>
        <w:rPr>
          <w:rFonts w:ascii="Arial" w:eastAsia="Arial" w:hAnsi="Arial" w:cs="Arial"/>
          <w:b/>
          <w:bCs/>
          <w:spacing w:val="1"/>
          <w:sz w:val="24"/>
          <w:szCs w:val="24"/>
        </w:rPr>
        <w:t>e</w:t>
      </w:r>
      <w:r>
        <w:rPr>
          <w:rFonts w:ascii="Arial" w:eastAsia="Arial" w:hAnsi="Arial" w:cs="Arial"/>
          <w:b/>
          <w:bCs/>
          <w:sz w:val="24"/>
          <w:szCs w:val="24"/>
        </w:rPr>
        <w:t>n</w:t>
      </w:r>
      <w:r>
        <w:rPr>
          <w:rFonts w:ascii="Arial" w:eastAsia="Arial" w:hAnsi="Arial" w:cs="Arial"/>
          <w:b/>
          <w:bCs/>
          <w:spacing w:val="1"/>
          <w:sz w:val="24"/>
          <w:szCs w:val="24"/>
        </w:rPr>
        <w:t>c</w:t>
      </w:r>
      <w:r>
        <w:rPr>
          <w:rFonts w:ascii="Arial" w:eastAsia="Arial" w:hAnsi="Arial" w:cs="Arial"/>
          <w:b/>
          <w:bCs/>
          <w:sz w:val="24"/>
          <w:szCs w:val="24"/>
        </w:rPr>
        <w:t>e</w:t>
      </w:r>
    </w:p>
    <w:p w:rsidR="00C65F63" w:rsidRDefault="00C65F63">
      <w:pPr>
        <w:spacing w:before="18" w:after="0" w:line="260" w:lineRule="exact"/>
        <w:rPr>
          <w:sz w:val="26"/>
          <w:szCs w:val="26"/>
        </w:rPr>
      </w:pPr>
    </w:p>
    <w:p w:rsidR="00C65F63" w:rsidRDefault="00E36DCF">
      <w:pPr>
        <w:spacing w:after="0"/>
        <w:ind w:left="1026" w:right="340" w:hanging="924"/>
        <w:jc w:val="both"/>
        <w:rPr>
          <w:rFonts w:ascii="Arial" w:eastAsia="Arial" w:hAnsi="Arial" w:cs="Arial"/>
          <w:sz w:val="21"/>
          <w:szCs w:val="21"/>
        </w:rPr>
      </w:pPr>
      <w:r>
        <w:rPr>
          <w:rFonts w:ascii="Arial" w:eastAsia="Arial" w:hAnsi="Arial" w:cs="Arial"/>
          <w:sz w:val="21"/>
          <w:szCs w:val="21"/>
        </w:rPr>
        <w:t>2</w:t>
      </w:r>
      <w:r>
        <w:rPr>
          <w:rFonts w:ascii="Arial" w:eastAsia="Arial" w:hAnsi="Arial" w:cs="Arial"/>
          <w:spacing w:val="-1"/>
          <w:sz w:val="21"/>
          <w:szCs w:val="21"/>
        </w:rPr>
        <w:t>.</w:t>
      </w:r>
      <w:r>
        <w:rPr>
          <w:rFonts w:ascii="Arial" w:eastAsia="Arial" w:hAnsi="Arial" w:cs="Arial"/>
          <w:sz w:val="21"/>
          <w:szCs w:val="21"/>
        </w:rPr>
        <w:t xml:space="preserve">1         </w:t>
      </w:r>
      <w:r>
        <w:rPr>
          <w:rFonts w:ascii="Arial" w:eastAsia="Arial" w:hAnsi="Arial" w:cs="Arial"/>
          <w:spacing w:val="47"/>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cons</w:t>
      </w:r>
      <w:r>
        <w:rPr>
          <w:rFonts w:ascii="Arial" w:eastAsia="Arial" w:hAnsi="Arial" w:cs="Arial"/>
          <w:spacing w:val="-1"/>
          <w:sz w:val="21"/>
          <w:szCs w:val="21"/>
        </w:rPr>
        <w:t>i</w:t>
      </w:r>
      <w:r>
        <w:rPr>
          <w:rFonts w:ascii="Arial" w:eastAsia="Arial" w:hAnsi="Arial" w:cs="Arial"/>
          <w:sz w:val="21"/>
          <w:szCs w:val="21"/>
        </w:rPr>
        <w:t>de</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3"/>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w:t>
      </w:r>
      <w:r>
        <w:rPr>
          <w:rFonts w:ascii="Arial" w:eastAsia="Arial" w:hAnsi="Arial" w:cs="Arial"/>
          <w:spacing w:val="-2"/>
          <w:sz w:val="21"/>
          <w:szCs w:val="21"/>
        </w:rPr>
        <w:t>g</w:t>
      </w:r>
      <w:r>
        <w:rPr>
          <w:rFonts w:ascii="Arial" w:eastAsia="Arial" w:hAnsi="Arial" w:cs="Arial"/>
          <w:spacing w:val="-1"/>
          <w:sz w:val="21"/>
          <w:szCs w:val="21"/>
        </w:rPr>
        <w:t>r</w:t>
      </w:r>
      <w:r>
        <w:rPr>
          <w:rFonts w:ascii="Arial" w:eastAsia="Arial" w:hAnsi="Arial" w:cs="Arial"/>
          <w:sz w:val="21"/>
          <w:szCs w:val="21"/>
        </w:rPr>
        <w:t>ee</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ab</w:t>
      </w:r>
      <w:r>
        <w:rPr>
          <w:rFonts w:ascii="Arial" w:eastAsia="Arial" w:hAnsi="Arial" w:cs="Arial"/>
          <w:spacing w:val="-1"/>
          <w:sz w:val="21"/>
          <w:szCs w:val="21"/>
        </w:rPr>
        <w:t>i</w:t>
      </w:r>
      <w:r>
        <w:rPr>
          <w:rFonts w:ascii="Arial" w:eastAsia="Arial" w:hAnsi="Arial" w:cs="Arial"/>
          <w:sz w:val="21"/>
          <w:szCs w:val="21"/>
        </w:rPr>
        <w:t>de by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m</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 he</w:t>
      </w:r>
      <w:r>
        <w:rPr>
          <w:rFonts w:ascii="Arial" w:eastAsia="Arial" w:hAnsi="Arial" w:cs="Arial"/>
          <w:spacing w:val="-1"/>
          <w:sz w:val="21"/>
          <w:szCs w:val="21"/>
        </w:rPr>
        <w:t>r</w:t>
      </w:r>
      <w:r>
        <w:rPr>
          <w:rFonts w:ascii="Arial" w:eastAsia="Arial" w:hAnsi="Arial" w:cs="Arial"/>
          <w:sz w:val="21"/>
          <w:szCs w:val="21"/>
        </w:rPr>
        <w:t>eby</w:t>
      </w:r>
      <w:r>
        <w:rPr>
          <w:rFonts w:ascii="Arial" w:eastAsia="Arial" w:hAnsi="Arial" w:cs="Arial"/>
          <w:spacing w:val="-3"/>
          <w:sz w:val="21"/>
          <w:szCs w:val="21"/>
        </w:rPr>
        <w:t xml:space="preserve"> </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 a</w:t>
      </w:r>
      <w:r>
        <w:rPr>
          <w:rFonts w:ascii="Arial" w:eastAsia="Arial" w:hAnsi="Arial" w:cs="Arial"/>
          <w:spacing w:val="-1"/>
          <w:sz w:val="21"/>
          <w:szCs w:val="21"/>
        </w:rPr>
        <w:t xml:space="preserve"> </w:t>
      </w:r>
      <w:r>
        <w:rPr>
          <w:rFonts w:ascii="Arial" w:eastAsia="Arial" w:hAnsi="Arial" w:cs="Arial"/>
          <w:sz w:val="21"/>
          <w:szCs w:val="21"/>
        </w:rPr>
        <w:t>non</w:t>
      </w:r>
      <w:r>
        <w:rPr>
          <w:rFonts w:ascii="Arial" w:eastAsia="Arial" w:hAnsi="Arial" w:cs="Arial"/>
          <w:spacing w:val="-1"/>
          <w:sz w:val="21"/>
          <w:szCs w:val="21"/>
        </w:rPr>
        <w:t>-</w:t>
      </w:r>
      <w:r>
        <w:rPr>
          <w:rFonts w:ascii="Arial" w:eastAsia="Arial" w:hAnsi="Arial" w:cs="Arial"/>
          <w:spacing w:val="-2"/>
          <w:sz w:val="21"/>
          <w:szCs w:val="21"/>
        </w:rPr>
        <w:t>e</w:t>
      </w:r>
      <w:r>
        <w:rPr>
          <w:rFonts w:ascii="Arial" w:eastAsia="Arial" w:hAnsi="Arial" w:cs="Arial"/>
          <w:sz w:val="21"/>
          <w:szCs w:val="21"/>
        </w:rPr>
        <w:t>xc</w:t>
      </w:r>
      <w:r>
        <w:rPr>
          <w:rFonts w:ascii="Arial" w:eastAsia="Arial" w:hAnsi="Arial" w:cs="Arial"/>
          <w:spacing w:val="1"/>
          <w:sz w:val="21"/>
          <w:szCs w:val="21"/>
        </w:rPr>
        <w:t>l</w:t>
      </w:r>
      <w:r>
        <w:rPr>
          <w:rFonts w:ascii="Arial" w:eastAsia="Arial" w:hAnsi="Arial" w:cs="Arial"/>
          <w:spacing w:val="-2"/>
          <w:sz w:val="21"/>
          <w:szCs w:val="21"/>
        </w:rPr>
        <w:t>u</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non</w:t>
      </w:r>
      <w:r>
        <w:rPr>
          <w:rFonts w:ascii="Arial" w:eastAsia="Arial" w:hAnsi="Arial" w:cs="Arial"/>
          <w:spacing w:val="-1"/>
          <w:sz w:val="21"/>
          <w:szCs w:val="21"/>
        </w:rPr>
        <w:t>-tr</w:t>
      </w:r>
      <w:r>
        <w:rPr>
          <w:rFonts w:ascii="Arial" w:eastAsia="Arial" w:hAnsi="Arial" w:cs="Arial"/>
          <w:sz w:val="21"/>
          <w:szCs w:val="21"/>
        </w:rPr>
        <w:t>an</w:t>
      </w:r>
      <w:r>
        <w:rPr>
          <w:rFonts w:ascii="Arial" w:eastAsia="Arial" w:hAnsi="Arial" w:cs="Arial"/>
          <w:spacing w:val="-2"/>
          <w:sz w:val="21"/>
          <w:szCs w:val="21"/>
        </w:rPr>
        <w:t>s</w:t>
      </w:r>
      <w:r>
        <w:rPr>
          <w:rFonts w:ascii="Arial" w:eastAsia="Arial" w:hAnsi="Arial" w:cs="Arial"/>
          <w:spacing w:val="1"/>
          <w:sz w:val="21"/>
          <w:szCs w:val="21"/>
        </w:rPr>
        <w:t>f</w:t>
      </w:r>
      <w:r>
        <w:rPr>
          <w:rFonts w:ascii="Arial" w:eastAsia="Arial" w:hAnsi="Arial" w:cs="Arial"/>
          <w:sz w:val="21"/>
          <w:szCs w:val="21"/>
        </w:rPr>
        <w:t>e</w:t>
      </w:r>
      <w:r>
        <w:rPr>
          <w:rFonts w:ascii="Arial" w:eastAsia="Arial" w:hAnsi="Arial" w:cs="Arial"/>
          <w:spacing w:val="-3"/>
          <w:sz w:val="21"/>
          <w:szCs w:val="21"/>
        </w:rPr>
        <w:t>r</w:t>
      </w:r>
      <w:r>
        <w:rPr>
          <w:rFonts w:ascii="Arial" w:eastAsia="Arial" w:hAnsi="Arial" w:cs="Arial"/>
          <w:sz w:val="21"/>
          <w:szCs w:val="21"/>
        </w:rPr>
        <w:t>a</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1"/>
          <w:sz w:val="21"/>
          <w:szCs w:val="21"/>
        </w:rPr>
        <w:t>li</w:t>
      </w:r>
      <w:r>
        <w:rPr>
          <w:rFonts w:ascii="Arial" w:eastAsia="Arial" w:hAnsi="Arial" w:cs="Arial"/>
          <w:spacing w:val="-2"/>
          <w:sz w:val="21"/>
          <w:szCs w:val="21"/>
        </w:rPr>
        <w:t>c</w:t>
      </w:r>
      <w:r>
        <w:rPr>
          <w:rFonts w:ascii="Arial" w:eastAsia="Arial" w:hAnsi="Arial" w:cs="Arial"/>
          <w:sz w:val="21"/>
          <w:szCs w:val="21"/>
        </w:rPr>
        <w:t>en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1"/>
          <w:sz w:val="21"/>
          <w:szCs w:val="21"/>
        </w:rPr>
        <w:t>U</w:t>
      </w:r>
      <w:r>
        <w:rPr>
          <w:rFonts w:ascii="Arial" w:eastAsia="Arial" w:hAnsi="Arial" w:cs="Arial"/>
          <w:sz w:val="21"/>
          <w:szCs w:val="21"/>
        </w:rPr>
        <w:t>se</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 acco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an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e</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1" w:after="0" w:line="240" w:lineRule="exact"/>
        <w:rPr>
          <w:sz w:val="24"/>
          <w:szCs w:val="24"/>
        </w:rPr>
      </w:pPr>
    </w:p>
    <w:p w:rsidR="00C65F63" w:rsidRDefault="00E36DCF">
      <w:pPr>
        <w:tabs>
          <w:tab w:val="left" w:pos="1020"/>
        </w:tabs>
        <w:spacing w:after="0" w:line="240" w:lineRule="auto"/>
        <w:ind w:left="102" w:right="-20"/>
        <w:rPr>
          <w:rFonts w:ascii="Arial" w:eastAsia="Arial" w:hAnsi="Arial" w:cs="Arial"/>
          <w:sz w:val="21"/>
          <w:szCs w:val="21"/>
        </w:rPr>
      </w:pPr>
      <w:r>
        <w:rPr>
          <w:rFonts w:ascii="Arial" w:eastAsia="Arial" w:hAnsi="Arial" w:cs="Arial"/>
          <w:sz w:val="21"/>
          <w:szCs w:val="21"/>
        </w:rPr>
        <w:t>2</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en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pe</w:t>
      </w:r>
      <w:r>
        <w:rPr>
          <w:rFonts w:ascii="Arial" w:eastAsia="Arial" w:hAnsi="Arial" w:cs="Arial"/>
          <w:spacing w:val="-3"/>
          <w:sz w:val="21"/>
          <w:szCs w:val="21"/>
        </w:rPr>
        <w:t>r</w:t>
      </w:r>
      <w:r>
        <w:rPr>
          <w:rFonts w:ascii="Arial" w:eastAsia="Arial" w:hAnsi="Arial" w:cs="Arial"/>
          <w:sz w:val="21"/>
          <w:szCs w:val="21"/>
        </w:rPr>
        <w:t>pe</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2"/>
          <w:sz w:val="21"/>
          <w:szCs w:val="21"/>
        </w:rPr>
        <w:t>a</w:t>
      </w:r>
      <w:r>
        <w:rPr>
          <w:rFonts w:ascii="Arial" w:eastAsia="Arial" w:hAnsi="Arial" w:cs="Arial"/>
          <w:sz w:val="21"/>
          <w:szCs w:val="21"/>
        </w:rPr>
        <w:t xml:space="preserve">l </w:t>
      </w:r>
      <w:r>
        <w:rPr>
          <w:rFonts w:ascii="Arial" w:eastAsia="Arial" w:hAnsi="Arial" w:cs="Arial"/>
          <w:spacing w:val="-2"/>
          <w:sz w:val="21"/>
          <w:szCs w:val="21"/>
        </w:rPr>
        <w:t>u</w:t>
      </w:r>
      <w:r>
        <w:rPr>
          <w:rFonts w:ascii="Arial" w:eastAsia="Arial" w:hAnsi="Arial" w:cs="Arial"/>
          <w:sz w:val="21"/>
          <w:szCs w:val="21"/>
        </w:rPr>
        <w:t>n</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s</w:t>
      </w:r>
      <w:r>
        <w:rPr>
          <w:rFonts w:ascii="Arial" w:eastAsia="Arial" w:hAnsi="Arial" w:cs="Arial"/>
          <w:sz w:val="21"/>
          <w:szCs w:val="21"/>
        </w:rPr>
        <w:t>s</w:t>
      </w:r>
      <w:r>
        <w:rPr>
          <w:rFonts w:ascii="Arial" w:eastAsia="Arial" w:hAnsi="Arial" w:cs="Arial"/>
          <w:spacing w:val="-1"/>
          <w:sz w:val="21"/>
          <w:szCs w:val="21"/>
        </w:rPr>
        <w:t xml:space="preserve"> t</w:t>
      </w:r>
      <w:r>
        <w:rPr>
          <w:rFonts w:ascii="Arial" w:eastAsia="Arial" w:hAnsi="Arial" w:cs="Arial"/>
          <w:sz w:val="21"/>
          <w:szCs w:val="21"/>
        </w:rPr>
        <w:t>e</w:t>
      </w:r>
      <w:r>
        <w:rPr>
          <w:rFonts w:ascii="Arial" w:eastAsia="Arial" w:hAnsi="Arial" w:cs="Arial"/>
          <w:spacing w:val="-1"/>
          <w:sz w:val="21"/>
          <w:szCs w:val="21"/>
        </w:rPr>
        <w:t>rm</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 xml:space="preserve">ed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acco</w:t>
      </w:r>
      <w:r>
        <w:rPr>
          <w:rFonts w:ascii="Arial" w:eastAsia="Arial" w:hAnsi="Arial" w:cs="Arial"/>
          <w:spacing w:val="-3"/>
          <w:sz w:val="21"/>
          <w:szCs w:val="21"/>
        </w:rPr>
        <w:t>r</w:t>
      </w:r>
      <w:r>
        <w:rPr>
          <w:rFonts w:ascii="Arial" w:eastAsia="Arial" w:hAnsi="Arial" w:cs="Arial"/>
          <w:spacing w:val="-2"/>
          <w:sz w:val="21"/>
          <w:szCs w:val="21"/>
        </w:rPr>
        <w:t>d</w:t>
      </w:r>
      <w:r>
        <w:rPr>
          <w:rFonts w:ascii="Arial" w:eastAsia="Arial" w:hAnsi="Arial" w:cs="Arial"/>
          <w:sz w:val="21"/>
          <w:szCs w:val="21"/>
        </w:rPr>
        <w:t>ance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u</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7.</w:t>
      </w:r>
    </w:p>
    <w:p w:rsidR="00C65F63" w:rsidRDefault="00C65F63">
      <w:pPr>
        <w:spacing w:before="15" w:after="0" w:line="260" w:lineRule="exact"/>
        <w:rPr>
          <w:sz w:val="26"/>
          <w:szCs w:val="26"/>
        </w:rPr>
      </w:pPr>
    </w:p>
    <w:p w:rsidR="00C65F63" w:rsidRDefault="00E36DCF">
      <w:pPr>
        <w:tabs>
          <w:tab w:val="left" w:pos="1020"/>
        </w:tabs>
        <w:spacing w:after="0"/>
        <w:ind w:left="1026" w:right="133" w:hanging="924"/>
        <w:rPr>
          <w:rFonts w:ascii="Arial" w:eastAsia="Arial" w:hAnsi="Arial" w:cs="Arial"/>
          <w:sz w:val="21"/>
          <w:szCs w:val="21"/>
        </w:rPr>
      </w:pPr>
      <w:r>
        <w:rPr>
          <w:rFonts w:ascii="Arial" w:eastAsia="Arial" w:hAnsi="Arial" w:cs="Arial"/>
          <w:sz w:val="21"/>
          <w:szCs w:val="21"/>
        </w:rPr>
        <w:t>2</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5"/>
          <w:sz w:val="21"/>
          <w:szCs w:val="21"/>
        </w:rPr>
        <w:t>W</w:t>
      </w:r>
      <w:r>
        <w:rPr>
          <w:rFonts w:ascii="Arial" w:eastAsia="Arial" w:hAnsi="Arial" w:cs="Arial"/>
          <w:spacing w:val="-1"/>
          <w:sz w:val="21"/>
          <w:szCs w:val="21"/>
        </w:rPr>
        <w:t>i</w:t>
      </w:r>
      <w:r>
        <w:rPr>
          <w:rFonts w:ascii="Arial" w:eastAsia="Arial" w:hAnsi="Arial" w:cs="Arial"/>
          <w:spacing w:val="-4"/>
          <w:sz w:val="21"/>
          <w:szCs w:val="21"/>
        </w:rPr>
        <w:t>t</w:t>
      </w:r>
      <w:r>
        <w:rPr>
          <w:rFonts w:ascii="Arial" w:eastAsia="Arial" w:hAnsi="Arial" w:cs="Arial"/>
          <w:sz w:val="21"/>
          <w:szCs w:val="21"/>
        </w:rPr>
        <w:t>h</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g</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d</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v</w:t>
      </w:r>
      <w:r>
        <w:rPr>
          <w:rFonts w:ascii="Arial" w:eastAsia="Arial" w:hAnsi="Arial" w:cs="Arial"/>
          <w:sz w:val="21"/>
          <w:szCs w:val="21"/>
        </w:rPr>
        <w:t>o</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2"/>
          <w:sz w:val="21"/>
          <w:szCs w:val="21"/>
        </w:rPr>
        <w:t>e</w:t>
      </w:r>
      <w:r>
        <w:rPr>
          <w:rFonts w:ascii="Arial" w:eastAsia="Arial" w:hAnsi="Arial" w:cs="Arial"/>
          <w:spacing w:val="1"/>
          <w:sz w:val="21"/>
          <w:szCs w:val="21"/>
        </w:rPr>
        <w:t>P</w:t>
      </w:r>
      <w:r>
        <w:rPr>
          <w:rFonts w:ascii="Arial" w:eastAsia="Arial" w:hAnsi="Arial" w:cs="Arial"/>
          <w:spacing w:val="-1"/>
          <w:sz w:val="21"/>
          <w:szCs w:val="21"/>
        </w:rPr>
        <w:t>l</w:t>
      </w:r>
      <w:r>
        <w:rPr>
          <w:rFonts w:ascii="Arial" w:eastAsia="Arial" w:hAnsi="Arial" w:cs="Arial"/>
          <w:sz w:val="21"/>
          <w:szCs w:val="21"/>
        </w:rPr>
        <w:t>us</w:t>
      </w:r>
      <w:r>
        <w:rPr>
          <w:rFonts w:ascii="Arial" w:eastAsia="Arial" w:hAnsi="Arial" w:cs="Arial"/>
          <w:spacing w:val="-1"/>
          <w:sz w:val="21"/>
          <w:szCs w:val="21"/>
        </w:rPr>
        <w:t xml:space="preserve"> </w:t>
      </w:r>
      <w:r>
        <w:rPr>
          <w:rFonts w:ascii="Arial" w:eastAsia="Arial" w:hAnsi="Arial" w:cs="Arial"/>
          <w:sz w:val="21"/>
          <w:szCs w:val="21"/>
        </w:rPr>
        <w:t>and</w:t>
      </w:r>
      <w:r>
        <w:rPr>
          <w:rFonts w:ascii="Arial" w:eastAsia="Arial" w:hAnsi="Arial" w:cs="Arial"/>
          <w:spacing w:val="-3"/>
          <w:sz w:val="21"/>
          <w:szCs w:val="21"/>
        </w:rPr>
        <w:t xml:space="preserve"> </w:t>
      </w:r>
      <w:r>
        <w:rPr>
          <w:rFonts w:ascii="Arial" w:eastAsia="Arial" w:hAnsi="Arial" w:cs="Arial"/>
          <w:spacing w:val="1"/>
          <w:sz w:val="21"/>
          <w:szCs w:val="21"/>
        </w:rPr>
        <w:t>P</w:t>
      </w:r>
      <w:r>
        <w:rPr>
          <w:rFonts w:ascii="Arial" w:eastAsia="Arial" w:hAnsi="Arial" w:cs="Arial"/>
          <w:sz w:val="21"/>
          <w:szCs w:val="21"/>
        </w:rPr>
        <w:t>a</w:t>
      </w:r>
      <w:r>
        <w:rPr>
          <w:rFonts w:ascii="Arial" w:eastAsia="Arial" w:hAnsi="Arial" w:cs="Arial"/>
          <w:spacing w:val="-2"/>
          <w:sz w:val="21"/>
          <w:szCs w:val="21"/>
        </w:rPr>
        <w:t>y</w:t>
      </w:r>
      <w:r>
        <w:rPr>
          <w:rFonts w:ascii="Arial" w:eastAsia="Arial" w:hAnsi="Arial" w:cs="Arial"/>
          <w:sz w:val="21"/>
          <w:szCs w:val="21"/>
        </w:rPr>
        <w:t>a</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s</w:t>
      </w:r>
      <w:r>
        <w:rPr>
          <w:rFonts w:ascii="Arial" w:eastAsia="Arial" w:hAnsi="Arial" w:cs="Arial"/>
          <w:spacing w:val="1"/>
          <w:sz w:val="21"/>
          <w:szCs w:val="21"/>
        </w:rPr>
        <w:t>P</w:t>
      </w:r>
      <w:r>
        <w:rPr>
          <w:rFonts w:ascii="Arial" w:eastAsia="Arial" w:hAnsi="Arial" w:cs="Arial"/>
          <w:spacing w:val="-1"/>
          <w:sz w:val="21"/>
          <w:szCs w:val="21"/>
        </w:rPr>
        <w:t>l</w:t>
      </w:r>
      <w:r>
        <w:rPr>
          <w:rFonts w:ascii="Arial" w:eastAsia="Arial" w:hAnsi="Arial" w:cs="Arial"/>
          <w:sz w:val="21"/>
          <w:szCs w:val="21"/>
        </w:rPr>
        <w:t>us</w:t>
      </w:r>
      <w:r>
        <w:rPr>
          <w:rFonts w:ascii="Arial" w:eastAsia="Arial" w:hAnsi="Arial" w:cs="Arial"/>
          <w:spacing w:val="-1"/>
          <w:sz w:val="21"/>
          <w:szCs w:val="21"/>
        </w:rPr>
        <w:t xml:space="preserve"> </w:t>
      </w:r>
      <w:r>
        <w:rPr>
          <w:rFonts w:ascii="Arial" w:eastAsia="Arial" w:hAnsi="Arial" w:cs="Arial"/>
          <w:sz w:val="21"/>
          <w:szCs w:val="21"/>
        </w:rPr>
        <w:t>p</w:t>
      </w:r>
      <w:r>
        <w:rPr>
          <w:rFonts w:ascii="Arial" w:eastAsia="Arial" w:hAnsi="Arial" w:cs="Arial"/>
          <w:spacing w:val="-3"/>
          <w:sz w:val="21"/>
          <w:szCs w:val="21"/>
        </w:rPr>
        <w:t>r</w:t>
      </w:r>
      <w:r>
        <w:rPr>
          <w:rFonts w:ascii="Arial" w:eastAsia="Arial" w:hAnsi="Arial" w:cs="Arial"/>
          <w:sz w:val="21"/>
          <w:szCs w:val="21"/>
        </w:rPr>
        <w:t>oduc</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2"/>
          <w:sz w:val="21"/>
          <w:szCs w:val="21"/>
        </w:rPr>
        <w:t xml:space="preserve"> y</w:t>
      </w:r>
      <w:r>
        <w:rPr>
          <w:rFonts w:ascii="Arial" w:eastAsia="Arial" w:hAnsi="Arial" w:cs="Arial"/>
          <w:sz w:val="21"/>
          <w:szCs w:val="21"/>
        </w:rPr>
        <w:t xml:space="preserve">ou </w:t>
      </w:r>
      <w:r>
        <w:rPr>
          <w:rFonts w:ascii="Arial" w:eastAsia="Arial" w:hAnsi="Arial" w:cs="Arial"/>
          <w:spacing w:val="-1"/>
          <w:sz w:val="21"/>
          <w:szCs w:val="21"/>
        </w:rPr>
        <w:t>m</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pacing w:val="1"/>
          <w:sz w:val="21"/>
          <w:szCs w:val="21"/>
        </w:rPr>
        <w:t>U</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2"/>
          <w:sz w:val="21"/>
          <w:szCs w:val="21"/>
        </w:rPr>
        <w:t>n</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copy</w:t>
      </w:r>
      <w:r>
        <w:rPr>
          <w:rFonts w:ascii="Arial" w:eastAsia="Arial" w:hAnsi="Arial" w:cs="Arial"/>
          <w:spacing w:val="-3"/>
          <w:sz w:val="21"/>
          <w:szCs w:val="21"/>
        </w:rPr>
        <w:t xml:space="preserve"> </w:t>
      </w:r>
      <w:r>
        <w:rPr>
          <w:rFonts w:ascii="Arial" w:eastAsia="Arial" w:hAnsi="Arial" w:cs="Arial"/>
          <w:sz w:val="21"/>
          <w:szCs w:val="21"/>
        </w:rPr>
        <w:t xml:space="preserve">of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on a</w:t>
      </w:r>
      <w:r>
        <w:rPr>
          <w:rFonts w:ascii="Arial" w:eastAsia="Arial" w:hAnsi="Arial" w:cs="Arial"/>
          <w:spacing w:val="-1"/>
          <w:sz w:val="21"/>
          <w:szCs w:val="21"/>
        </w:rPr>
        <w:t xml:space="preserve"> </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g</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z w:val="21"/>
          <w:szCs w:val="21"/>
        </w:rPr>
        <w:t>o</w:t>
      </w:r>
      <w:r>
        <w:rPr>
          <w:rFonts w:ascii="Arial" w:eastAsia="Arial" w:hAnsi="Arial" w:cs="Arial"/>
          <w:spacing w:val="-1"/>
          <w:sz w:val="21"/>
          <w:szCs w:val="21"/>
        </w:rPr>
        <w:t>m</w:t>
      </w:r>
      <w:r>
        <w:rPr>
          <w:rFonts w:ascii="Arial" w:eastAsia="Arial" w:hAnsi="Arial" w:cs="Arial"/>
          <w:sz w:val="21"/>
          <w:szCs w:val="21"/>
        </w:rPr>
        <w:t>pu</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w:t>
      </w:r>
    </w:p>
    <w:p w:rsidR="00C65F63" w:rsidRDefault="00C65F63">
      <w:pPr>
        <w:spacing w:before="2" w:after="0" w:line="120" w:lineRule="exact"/>
        <w:rPr>
          <w:sz w:val="12"/>
          <w:szCs w:val="12"/>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20"/>
        </w:tabs>
        <w:spacing w:after="0" w:line="240" w:lineRule="auto"/>
        <w:ind w:left="102" w:right="-20"/>
        <w:rPr>
          <w:rFonts w:ascii="Arial" w:eastAsia="Arial" w:hAnsi="Arial" w:cs="Arial"/>
          <w:sz w:val="24"/>
          <w:szCs w:val="24"/>
        </w:rPr>
      </w:pPr>
      <w:r>
        <w:rPr>
          <w:rFonts w:ascii="Arial" w:eastAsia="Arial" w:hAnsi="Arial" w:cs="Arial"/>
          <w:b/>
          <w:bCs/>
          <w:sz w:val="24"/>
          <w:szCs w:val="24"/>
        </w:rPr>
        <w:t>3</w:t>
      </w:r>
      <w:r>
        <w:rPr>
          <w:rFonts w:ascii="Arial" w:eastAsia="Arial" w:hAnsi="Arial" w:cs="Arial"/>
          <w:b/>
          <w:bCs/>
          <w:sz w:val="24"/>
          <w:szCs w:val="24"/>
        </w:rPr>
        <w:tab/>
        <w:t>Lim</w:t>
      </w:r>
      <w:r>
        <w:rPr>
          <w:rFonts w:ascii="Arial" w:eastAsia="Arial" w:hAnsi="Arial" w:cs="Arial"/>
          <w:b/>
          <w:bCs/>
          <w:spacing w:val="1"/>
          <w:sz w:val="24"/>
          <w:szCs w:val="24"/>
        </w:rPr>
        <w:t>i</w:t>
      </w:r>
      <w:r>
        <w:rPr>
          <w:rFonts w:ascii="Arial" w:eastAsia="Arial" w:hAnsi="Arial" w:cs="Arial"/>
          <w:b/>
          <w:bCs/>
          <w:spacing w:val="-1"/>
          <w:sz w:val="24"/>
          <w:szCs w:val="24"/>
        </w:rPr>
        <w:t>t</w:t>
      </w:r>
      <w:r>
        <w:rPr>
          <w:rFonts w:ascii="Arial" w:eastAsia="Arial" w:hAnsi="Arial" w:cs="Arial"/>
          <w:b/>
          <w:bCs/>
          <w:spacing w:val="1"/>
          <w:sz w:val="24"/>
          <w:szCs w:val="24"/>
        </w:rPr>
        <w:t>a</w:t>
      </w:r>
      <w:r>
        <w:rPr>
          <w:rFonts w:ascii="Arial" w:eastAsia="Arial" w:hAnsi="Arial" w:cs="Arial"/>
          <w:b/>
          <w:bCs/>
          <w:spacing w:val="-1"/>
          <w:sz w:val="24"/>
          <w:szCs w:val="24"/>
        </w:rPr>
        <w:t>t</w:t>
      </w:r>
      <w:r>
        <w:rPr>
          <w:rFonts w:ascii="Arial" w:eastAsia="Arial" w:hAnsi="Arial" w:cs="Arial"/>
          <w:b/>
          <w:bCs/>
          <w:sz w:val="24"/>
          <w:szCs w:val="24"/>
        </w:rPr>
        <w:t>ions</w:t>
      </w:r>
      <w:r>
        <w:rPr>
          <w:rFonts w:ascii="Arial" w:eastAsia="Arial" w:hAnsi="Arial" w:cs="Arial"/>
          <w:b/>
          <w:bCs/>
          <w:spacing w:val="1"/>
          <w:sz w:val="24"/>
          <w:szCs w:val="24"/>
        </w:rPr>
        <w:t xml:space="preserve"> </w:t>
      </w:r>
      <w:r>
        <w:rPr>
          <w:rFonts w:ascii="Arial" w:eastAsia="Arial" w:hAnsi="Arial" w:cs="Arial"/>
          <w:b/>
          <w:bCs/>
          <w:sz w:val="24"/>
          <w:szCs w:val="24"/>
        </w:rPr>
        <w:t>on U</w:t>
      </w:r>
      <w:r>
        <w:rPr>
          <w:rFonts w:ascii="Arial" w:eastAsia="Arial" w:hAnsi="Arial" w:cs="Arial"/>
          <w:b/>
          <w:bCs/>
          <w:spacing w:val="1"/>
          <w:sz w:val="24"/>
          <w:szCs w:val="24"/>
        </w:rPr>
        <w:t>s</w:t>
      </w:r>
      <w:r>
        <w:rPr>
          <w:rFonts w:ascii="Arial" w:eastAsia="Arial" w:hAnsi="Arial" w:cs="Arial"/>
          <w:b/>
          <w:bCs/>
          <w:sz w:val="24"/>
          <w:szCs w:val="24"/>
        </w:rPr>
        <w:t>e</w:t>
      </w:r>
    </w:p>
    <w:p w:rsidR="00C65F63" w:rsidRDefault="00C65F63">
      <w:pPr>
        <w:spacing w:after="0" w:line="280" w:lineRule="exact"/>
        <w:rPr>
          <w:sz w:val="28"/>
          <w:szCs w:val="28"/>
        </w:rPr>
      </w:pPr>
    </w:p>
    <w:p w:rsidR="00C65F63" w:rsidRDefault="00E36DCF">
      <w:pPr>
        <w:tabs>
          <w:tab w:val="left" w:pos="1020"/>
        </w:tabs>
        <w:spacing w:after="0" w:line="275" w:lineRule="auto"/>
        <w:ind w:left="1026" w:right="49" w:hanging="924"/>
        <w:rPr>
          <w:rFonts w:ascii="Arial" w:eastAsia="Arial" w:hAnsi="Arial" w:cs="Arial"/>
          <w:sz w:val="21"/>
          <w:szCs w:val="21"/>
        </w:rPr>
      </w:pPr>
      <w:r>
        <w:rPr>
          <w:rFonts w:ascii="Arial" w:eastAsia="Arial" w:hAnsi="Arial" w:cs="Arial"/>
          <w:sz w:val="21"/>
          <w:szCs w:val="21"/>
        </w:rPr>
        <w:t>3</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ce</w:t>
      </w:r>
      <w:r>
        <w:rPr>
          <w:rFonts w:ascii="Arial" w:eastAsia="Arial" w:hAnsi="Arial" w:cs="Arial"/>
          <w:spacing w:val="-2"/>
          <w:sz w:val="21"/>
          <w:szCs w:val="21"/>
        </w:rPr>
        <w:t>n</w:t>
      </w:r>
      <w:r>
        <w:rPr>
          <w:rFonts w:ascii="Arial" w:eastAsia="Arial" w:hAnsi="Arial" w:cs="Arial"/>
          <w:sz w:val="21"/>
          <w:szCs w:val="21"/>
        </w:rPr>
        <w:t>ce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p</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son</w:t>
      </w:r>
      <w:r>
        <w:rPr>
          <w:rFonts w:ascii="Arial" w:eastAsia="Arial" w:hAnsi="Arial" w:cs="Arial"/>
          <w:spacing w:val="-2"/>
          <w:sz w:val="21"/>
          <w:szCs w:val="21"/>
        </w:rPr>
        <w:t>a</w:t>
      </w:r>
      <w:r>
        <w:rPr>
          <w:rFonts w:ascii="Arial" w:eastAsia="Arial" w:hAnsi="Arial" w:cs="Arial"/>
          <w:sz w:val="21"/>
          <w:szCs w:val="21"/>
        </w:rPr>
        <w:t xml:space="preserve">l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w:t>
      </w:r>
      <w:r>
        <w:rPr>
          <w:rFonts w:ascii="Arial" w:eastAsia="Arial" w:hAnsi="Arial" w:cs="Arial"/>
          <w:spacing w:val="-2"/>
          <w:sz w:val="21"/>
          <w:szCs w:val="21"/>
        </w:rPr>
        <w:t xml:space="preserve"> y</w:t>
      </w:r>
      <w:r>
        <w:rPr>
          <w:rFonts w:ascii="Arial" w:eastAsia="Arial" w:hAnsi="Arial" w:cs="Arial"/>
          <w:sz w:val="21"/>
          <w:szCs w:val="21"/>
        </w:rPr>
        <w:t>ou cann</w:t>
      </w:r>
      <w:r>
        <w:rPr>
          <w:rFonts w:ascii="Arial" w:eastAsia="Arial" w:hAnsi="Arial" w:cs="Arial"/>
          <w:spacing w:val="-2"/>
          <w:sz w:val="21"/>
          <w:szCs w:val="21"/>
        </w:rPr>
        <w:t>o</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se</w:t>
      </w:r>
      <w:r>
        <w:rPr>
          <w:rFonts w:ascii="Arial" w:eastAsia="Arial" w:hAnsi="Arial" w:cs="Arial"/>
          <w:spacing w:val="1"/>
          <w:sz w:val="21"/>
          <w:szCs w:val="21"/>
        </w:rPr>
        <w:t>ll</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sub</w:t>
      </w:r>
      <w:r>
        <w:rPr>
          <w:rFonts w:ascii="Arial" w:eastAsia="Arial" w:hAnsi="Arial" w:cs="Arial"/>
          <w:spacing w:val="-3"/>
          <w:sz w:val="21"/>
          <w:szCs w:val="21"/>
        </w:rPr>
        <w:t>-</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cen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as</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gn,</w:t>
      </w:r>
      <w:r>
        <w:rPr>
          <w:rFonts w:ascii="Arial" w:eastAsia="Arial" w:hAnsi="Arial" w:cs="Arial"/>
          <w:spacing w:val="-4"/>
          <w:sz w:val="21"/>
          <w:szCs w:val="21"/>
        </w:rPr>
        <w:t xml:space="preserve"> </w:t>
      </w:r>
      <w:r>
        <w:rPr>
          <w:rFonts w:ascii="Arial" w:eastAsia="Arial" w:hAnsi="Arial" w:cs="Arial"/>
          <w:spacing w:val="-1"/>
          <w:sz w:val="21"/>
          <w:szCs w:val="21"/>
        </w:rPr>
        <w:t>tr</w:t>
      </w:r>
      <w:r>
        <w:rPr>
          <w:rFonts w:ascii="Arial" w:eastAsia="Arial" w:hAnsi="Arial" w:cs="Arial"/>
          <w:sz w:val="21"/>
          <w:szCs w:val="21"/>
        </w:rPr>
        <w:t>ans</w:t>
      </w:r>
      <w:r>
        <w:rPr>
          <w:rFonts w:ascii="Arial" w:eastAsia="Arial" w:hAnsi="Arial" w:cs="Arial"/>
          <w:spacing w:val="1"/>
          <w:sz w:val="21"/>
          <w:szCs w:val="21"/>
        </w:rPr>
        <w:t>f</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 cha</w:t>
      </w:r>
      <w:r>
        <w:rPr>
          <w:rFonts w:ascii="Arial" w:eastAsia="Arial" w:hAnsi="Arial" w:cs="Arial"/>
          <w:spacing w:val="-1"/>
          <w:sz w:val="21"/>
          <w:szCs w:val="21"/>
        </w:rPr>
        <w:t>r</w:t>
      </w:r>
      <w:r>
        <w:rPr>
          <w:rFonts w:ascii="Arial" w:eastAsia="Arial" w:hAnsi="Arial" w:cs="Arial"/>
          <w:sz w:val="21"/>
          <w:szCs w:val="21"/>
        </w:rPr>
        <w:t>ge,</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end</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z w:val="21"/>
          <w:szCs w:val="21"/>
        </w:rPr>
        <w:t>pe</w:t>
      </w:r>
      <w:r>
        <w:rPr>
          <w:rFonts w:ascii="Arial" w:eastAsia="Arial" w:hAnsi="Arial" w:cs="Arial"/>
          <w:spacing w:val="-1"/>
          <w:sz w:val="21"/>
          <w:szCs w:val="21"/>
        </w:rPr>
        <w:t>r</w:t>
      </w:r>
      <w:r>
        <w:rPr>
          <w:rFonts w:ascii="Arial" w:eastAsia="Arial" w:hAnsi="Arial" w:cs="Arial"/>
          <w:sz w:val="21"/>
          <w:szCs w:val="21"/>
        </w:rPr>
        <w:t>son or</w:t>
      </w:r>
      <w:r>
        <w:rPr>
          <w:rFonts w:ascii="Arial" w:eastAsia="Arial" w:hAnsi="Arial" w:cs="Arial"/>
          <w:spacing w:val="-1"/>
          <w:sz w:val="21"/>
          <w:szCs w:val="21"/>
        </w:rPr>
        <w:t xml:space="preserve"> </w:t>
      </w:r>
      <w:r>
        <w:rPr>
          <w:rFonts w:ascii="Arial" w:eastAsia="Arial" w:hAnsi="Arial" w:cs="Arial"/>
          <w:sz w:val="21"/>
          <w:szCs w:val="21"/>
        </w:rPr>
        <w:t>en</w:t>
      </w:r>
      <w:r>
        <w:rPr>
          <w:rFonts w:ascii="Arial" w:eastAsia="Arial" w:hAnsi="Arial" w:cs="Arial"/>
          <w:spacing w:val="-1"/>
          <w:sz w:val="21"/>
          <w:szCs w:val="21"/>
        </w:rPr>
        <w:t>tit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sp</w:t>
      </w:r>
      <w:r>
        <w:rPr>
          <w:rFonts w:ascii="Arial" w:eastAsia="Arial" w:hAnsi="Arial" w:cs="Arial"/>
          <w:spacing w:val="-2"/>
          <w:sz w:val="21"/>
          <w:szCs w:val="21"/>
        </w:rPr>
        <w:t>o</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ga</w:t>
      </w:r>
      <w:r>
        <w:rPr>
          <w:rFonts w:ascii="Arial" w:eastAsia="Arial" w:hAnsi="Arial" w:cs="Arial"/>
          <w:spacing w:val="-1"/>
          <w:sz w:val="21"/>
          <w:szCs w:val="21"/>
        </w:rPr>
        <w:t>ti</w:t>
      </w:r>
      <w:r>
        <w:rPr>
          <w:rFonts w:ascii="Arial" w:eastAsia="Arial" w:hAnsi="Arial" w:cs="Arial"/>
          <w:sz w:val="21"/>
          <w:szCs w:val="21"/>
        </w:rPr>
        <w:t>ons</w:t>
      </w:r>
      <w:r>
        <w:rPr>
          <w:rFonts w:ascii="Arial" w:eastAsia="Arial" w:hAnsi="Arial" w:cs="Arial"/>
          <w:spacing w:val="-1"/>
          <w:sz w:val="21"/>
          <w:szCs w:val="21"/>
        </w:rPr>
        <w:t xml:space="preserve"> </w:t>
      </w:r>
      <w:r>
        <w:rPr>
          <w:rFonts w:ascii="Arial" w:eastAsia="Arial" w:hAnsi="Arial" w:cs="Arial"/>
          <w:spacing w:val="-2"/>
          <w:sz w:val="21"/>
          <w:szCs w:val="21"/>
        </w:rPr>
        <w:t>u</w:t>
      </w:r>
      <w:r>
        <w:rPr>
          <w:rFonts w:ascii="Arial" w:eastAsia="Arial" w:hAnsi="Arial" w:cs="Arial"/>
          <w:sz w:val="21"/>
          <w:szCs w:val="21"/>
        </w:rPr>
        <w:t>nder</w:t>
      </w:r>
      <w:r>
        <w:rPr>
          <w:rFonts w:ascii="Arial" w:eastAsia="Arial" w:hAnsi="Arial" w:cs="Arial"/>
          <w:spacing w:val="-4"/>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out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wr</w:t>
      </w:r>
      <w:r>
        <w:rPr>
          <w:rFonts w:ascii="Arial" w:eastAsia="Arial" w:hAnsi="Arial" w:cs="Arial"/>
          <w:spacing w:val="1"/>
          <w:sz w:val="21"/>
          <w:szCs w:val="21"/>
        </w:rPr>
        <w:t>i</w:t>
      </w:r>
      <w:r>
        <w:rPr>
          <w:rFonts w:ascii="Arial" w:eastAsia="Arial" w:hAnsi="Arial" w:cs="Arial"/>
          <w:spacing w:val="-1"/>
          <w:sz w:val="21"/>
          <w:szCs w:val="21"/>
        </w:rPr>
        <w:t>tt</w:t>
      </w:r>
      <w:r>
        <w:rPr>
          <w:rFonts w:ascii="Arial" w:eastAsia="Arial" w:hAnsi="Arial" w:cs="Arial"/>
          <w:sz w:val="21"/>
          <w:szCs w:val="21"/>
        </w:rPr>
        <w:t>en cons</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z w:val="21"/>
          <w:szCs w:val="21"/>
        </w:rPr>
        <w:t>.</w:t>
      </w:r>
    </w:p>
    <w:p w:rsidR="00C65F63" w:rsidRDefault="00C65F63">
      <w:pPr>
        <w:spacing w:before="2" w:after="0" w:line="240" w:lineRule="exact"/>
        <w:rPr>
          <w:sz w:val="24"/>
          <w:szCs w:val="24"/>
        </w:rPr>
      </w:pPr>
    </w:p>
    <w:p w:rsidR="00C65F63" w:rsidRDefault="00E36DCF">
      <w:pPr>
        <w:tabs>
          <w:tab w:val="left" w:pos="1020"/>
        </w:tabs>
        <w:spacing w:after="0" w:line="240" w:lineRule="auto"/>
        <w:ind w:left="102" w:right="-20"/>
        <w:rPr>
          <w:rFonts w:ascii="Arial" w:eastAsia="Arial" w:hAnsi="Arial" w:cs="Arial"/>
          <w:sz w:val="21"/>
          <w:szCs w:val="21"/>
        </w:rPr>
      </w:pPr>
      <w:r>
        <w:rPr>
          <w:rFonts w:ascii="Arial" w:eastAsia="Arial" w:hAnsi="Arial" w:cs="Arial"/>
          <w:sz w:val="21"/>
          <w:szCs w:val="21"/>
        </w:rPr>
        <w:t>3</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2"/>
          <w:sz w:val="21"/>
          <w:szCs w:val="21"/>
        </w:rPr>
        <w:t>Y</w:t>
      </w:r>
      <w:r>
        <w:rPr>
          <w:rFonts w:ascii="Arial" w:eastAsia="Arial" w:hAnsi="Arial" w:cs="Arial"/>
          <w:sz w:val="21"/>
          <w:szCs w:val="21"/>
        </w:rPr>
        <w:t>ou can</w:t>
      </w:r>
      <w:r>
        <w:rPr>
          <w:rFonts w:ascii="Arial" w:eastAsia="Arial" w:hAnsi="Arial" w:cs="Arial"/>
          <w:spacing w:val="-2"/>
          <w:sz w:val="21"/>
          <w:szCs w:val="21"/>
        </w:rPr>
        <w:t>n</w:t>
      </w:r>
      <w:r>
        <w:rPr>
          <w:rFonts w:ascii="Arial" w:eastAsia="Arial" w:hAnsi="Arial" w:cs="Arial"/>
          <w:sz w:val="21"/>
          <w:szCs w:val="21"/>
        </w:rPr>
        <w:t>ot</w:t>
      </w:r>
      <w:r>
        <w:rPr>
          <w:rFonts w:ascii="Arial" w:eastAsia="Arial" w:hAnsi="Arial" w:cs="Arial"/>
          <w:spacing w:val="-2"/>
          <w:sz w:val="21"/>
          <w:szCs w:val="21"/>
        </w:rPr>
        <w:t xml:space="preserve"> </w:t>
      </w:r>
      <w:r>
        <w:rPr>
          <w:rFonts w:ascii="Arial" w:eastAsia="Arial" w:hAnsi="Arial" w:cs="Arial"/>
          <w:sz w:val="21"/>
          <w:szCs w:val="21"/>
        </w:rPr>
        <w:t>cop</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m</w:t>
      </w:r>
      <w:r>
        <w:rPr>
          <w:rFonts w:ascii="Arial" w:eastAsia="Arial" w:hAnsi="Arial" w:cs="Arial"/>
          <w:sz w:val="21"/>
          <w:szCs w:val="21"/>
        </w:rPr>
        <w:t>od</w:t>
      </w:r>
      <w:r>
        <w:rPr>
          <w:rFonts w:ascii="Arial" w:eastAsia="Arial" w:hAnsi="Arial" w:cs="Arial"/>
          <w:spacing w:val="-1"/>
          <w:sz w:val="21"/>
          <w:szCs w:val="21"/>
        </w:rPr>
        <w:t>i</w:t>
      </w:r>
      <w:r>
        <w:rPr>
          <w:rFonts w:ascii="Arial" w:eastAsia="Arial" w:hAnsi="Arial" w:cs="Arial"/>
          <w:spacing w:val="1"/>
          <w:sz w:val="21"/>
          <w:szCs w:val="21"/>
        </w:rPr>
        <w:t>f</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z w:val="21"/>
          <w:szCs w:val="21"/>
        </w:rPr>
        <w:t>ep</w:t>
      </w:r>
      <w:r>
        <w:rPr>
          <w:rFonts w:ascii="Arial" w:eastAsia="Arial" w:hAnsi="Arial" w:cs="Arial"/>
          <w:spacing w:val="-1"/>
          <w:sz w:val="21"/>
          <w:szCs w:val="21"/>
        </w:rPr>
        <w:t>r</w:t>
      </w:r>
      <w:r>
        <w:rPr>
          <w:rFonts w:ascii="Arial" w:eastAsia="Arial" w:hAnsi="Arial" w:cs="Arial"/>
          <w:sz w:val="21"/>
          <w:szCs w:val="21"/>
        </w:rPr>
        <w:t>odu</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but</w:t>
      </w:r>
      <w:r>
        <w:rPr>
          <w:rFonts w:ascii="Arial" w:eastAsia="Arial" w:hAnsi="Arial" w:cs="Arial"/>
          <w:spacing w:val="-2"/>
          <w:sz w:val="21"/>
          <w:szCs w:val="21"/>
        </w:rPr>
        <w:t xml:space="preserve"> y</w:t>
      </w:r>
      <w:r>
        <w:rPr>
          <w:rFonts w:ascii="Arial" w:eastAsia="Arial" w:hAnsi="Arial" w:cs="Arial"/>
          <w:sz w:val="21"/>
          <w:szCs w:val="21"/>
        </w:rPr>
        <w:t xml:space="preserve">ou </w:t>
      </w:r>
      <w:r>
        <w:rPr>
          <w:rFonts w:ascii="Arial" w:eastAsia="Arial" w:hAnsi="Arial" w:cs="Arial"/>
          <w:spacing w:val="2"/>
          <w:sz w:val="21"/>
          <w:szCs w:val="21"/>
        </w:rPr>
        <w:t>m</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pacing w:val="-2"/>
          <w:sz w:val="21"/>
          <w:szCs w:val="21"/>
        </w:rPr>
        <w:t>a</w:t>
      </w:r>
      <w:r>
        <w:rPr>
          <w:rFonts w:ascii="Arial" w:eastAsia="Arial" w:hAnsi="Arial" w:cs="Arial"/>
          <w:spacing w:val="2"/>
          <w:sz w:val="21"/>
          <w:szCs w:val="21"/>
        </w:rPr>
        <w:t>k</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z w:val="21"/>
          <w:szCs w:val="21"/>
        </w:rPr>
        <w:t>one</w:t>
      </w:r>
    </w:p>
    <w:p w:rsidR="00C65F63" w:rsidRDefault="00E36DCF">
      <w:pPr>
        <w:spacing w:before="34" w:after="0"/>
        <w:ind w:left="1026" w:right="51"/>
        <w:rPr>
          <w:rFonts w:ascii="Arial" w:eastAsia="Arial" w:hAnsi="Arial" w:cs="Arial"/>
          <w:sz w:val="21"/>
          <w:szCs w:val="21"/>
        </w:rPr>
      </w:pPr>
      <w:r>
        <w:rPr>
          <w:rFonts w:ascii="Arial" w:eastAsia="Arial" w:hAnsi="Arial" w:cs="Arial"/>
          <w:sz w:val="21"/>
          <w:szCs w:val="21"/>
        </w:rPr>
        <w:t>copy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a</w:t>
      </w:r>
      <w:r>
        <w:rPr>
          <w:rFonts w:ascii="Arial" w:eastAsia="Arial" w:hAnsi="Arial" w:cs="Arial"/>
          <w:spacing w:val="-2"/>
          <w:sz w:val="21"/>
          <w:szCs w:val="21"/>
        </w:rPr>
        <w:t>c</w:t>
      </w:r>
      <w:r>
        <w:rPr>
          <w:rFonts w:ascii="Arial" w:eastAsia="Arial" w:hAnsi="Arial" w:cs="Arial"/>
          <w:spacing w:val="2"/>
          <w:sz w:val="21"/>
          <w:szCs w:val="21"/>
        </w:rPr>
        <w:t>k</w:t>
      </w:r>
      <w:r>
        <w:rPr>
          <w:rFonts w:ascii="Arial" w:eastAsia="Arial" w:hAnsi="Arial" w:cs="Arial"/>
          <w:sz w:val="21"/>
          <w:szCs w:val="21"/>
        </w:rPr>
        <w:t>up</w:t>
      </w:r>
      <w:r>
        <w:rPr>
          <w:rFonts w:ascii="Arial" w:eastAsia="Arial" w:hAnsi="Arial" w:cs="Arial"/>
          <w:spacing w:val="-3"/>
          <w:sz w:val="21"/>
          <w:szCs w:val="21"/>
        </w:rPr>
        <w:t xml:space="preserve"> </w:t>
      </w:r>
      <w:r>
        <w:rPr>
          <w:rFonts w:ascii="Arial" w:eastAsia="Arial" w:hAnsi="Arial" w:cs="Arial"/>
          <w:sz w:val="21"/>
          <w:szCs w:val="21"/>
        </w:rPr>
        <w:t>pu</w:t>
      </w:r>
      <w:r>
        <w:rPr>
          <w:rFonts w:ascii="Arial" w:eastAsia="Arial" w:hAnsi="Arial" w:cs="Arial"/>
          <w:spacing w:val="-1"/>
          <w:sz w:val="21"/>
          <w:szCs w:val="21"/>
        </w:rPr>
        <w:t>r</w:t>
      </w:r>
      <w:r>
        <w:rPr>
          <w:rFonts w:ascii="Arial" w:eastAsia="Arial" w:hAnsi="Arial" w:cs="Arial"/>
          <w:sz w:val="21"/>
          <w:szCs w:val="21"/>
        </w:rPr>
        <w:t>p</w:t>
      </w:r>
      <w:r>
        <w:rPr>
          <w:rFonts w:ascii="Arial" w:eastAsia="Arial" w:hAnsi="Arial" w:cs="Arial"/>
          <w:spacing w:val="-2"/>
          <w:sz w:val="21"/>
          <w:szCs w:val="21"/>
        </w:rPr>
        <w:t>o</w:t>
      </w:r>
      <w:r>
        <w:rPr>
          <w:rFonts w:ascii="Arial" w:eastAsia="Arial" w:hAnsi="Arial" w:cs="Arial"/>
          <w:sz w:val="21"/>
          <w:szCs w:val="21"/>
        </w:rPr>
        <w:t>ses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l</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55"/>
          <w:sz w:val="21"/>
          <w:szCs w:val="21"/>
        </w:rPr>
        <w:t xml:space="preserve"> </w:t>
      </w:r>
      <w:r>
        <w:rPr>
          <w:rFonts w:ascii="Arial" w:eastAsia="Arial" w:hAnsi="Arial" w:cs="Arial"/>
          <w:spacing w:val="1"/>
          <w:sz w:val="21"/>
          <w:szCs w:val="21"/>
        </w:rPr>
        <w:t>E</w:t>
      </w:r>
      <w:r>
        <w:rPr>
          <w:rFonts w:ascii="Arial" w:eastAsia="Arial" w:hAnsi="Arial" w:cs="Arial"/>
          <w:sz w:val="21"/>
          <w:szCs w:val="21"/>
        </w:rPr>
        <w:t>x</w:t>
      </w:r>
      <w:r>
        <w:rPr>
          <w:rFonts w:ascii="Arial" w:eastAsia="Arial" w:hAnsi="Arial" w:cs="Arial"/>
          <w:spacing w:val="-2"/>
          <w:sz w:val="21"/>
          <w:szCs w:val="21"/>
        </w:rPr>
        <w:t>c</w:t>
      </w:r>
      <w:r>
        <w:rPr>
          <w:rFonts w:ascii="Arial" w:eastAsia="Arial" w:hAnsi="Arial" w:cs="Arial"/>
          <w:sz w:val="21"/>
          <w:szCs w:val="21"/>
        </w:rPr>
        <w:t>ept</w:t>
      </w:r>
      <w:r>
        <w:rPr>
          <w:rFonts w:ascii="Arial" w:eastAsia="Arial" w:hAnsi="Arial" w:cs="Arial"/>
          <w:spacing w:val="-2"/>
          <w:sz w:val="21"/>
          <w:szCs w:val="21"/>
        </w:rPr>
        <w:t xml:space="preserve"> </w:t>
      </w:r>
      <w:r>
        <w:rPr>
          <w:rFonts w:ascii="Arial" w:eastAsia="Arial" w:hAnsi="Arial" w:cs="Arial"/>
          <w:sz w:val="21"/>
          <w:szCs w:val="21"/>
        </w:rPr>
        <w:t>as</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pe</w:t>
      </w:r>
      <w:r>
        <w:rPr>
          <w:rFonts w:ascii="Arial" w:eastAsia="Arial" w:hAnsi="Arial" w:cs="Arial"/>
          <w:spacing w:val="-3"/>
          <w:sz w:val="21"/>
          <w:szCs w:val="21"/>
        </w:rPr>
        <w:t>r</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pacing w:val="-1"/>
          <w:sz w:val="21"/>
          <w:szCs w:val="21"/>
        </w:rPr>
        <w:t>tt</w:t>
      </w:r>
      <w:r>
        <w:rPr>
          <w:rFonts w:ascii="Arial" w:eastAsia="Arial" w:hAnsi="Arial" w:cs="Arial"/>
          <w:sz w:val="21"/>
          <w:szCs w:val="21"/>
        </w:rPr>
        <w:t>ed at</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 xml:space="preserve">, </w:t>
      </w:r>
      <w:r>
        <w:rPr>
          <w:rFonts w:ascii="Arial" w:eastAsia="Arial" w:hAnsi="Arial" w:cs="Arial"/>
          <w:spacing w:val="-2"/>
          <w:sz w:val="21"/>
          <w:szCs w:val="21"/>
        </w:rPr>
        <w:t>y</w:t>
      </w:r>
      <w:r>
        <w:rPr>
          <w:rFonts w:ascii="Arial" w:eastAsia="Arial" w:hAnsi="Arial" w:cs="Arial"/>
          <w:sz w:val="21"/>
          <w:szCs w:val="21"/>
        </w:rPr>
        <w:t>ou cannot</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as</w:t>
      </w:r>
      <w:r>
        <w:rPr>
          <w:rFonts w:ascii="Arial" w:eastAsia="Arial" w:hAnsi="Arial" w:cs="Arial"/>
          <w:spacing w:val="-2"/>
          <w:sz w:val="21"/>
          <w:szCs w:val="21"/>
        </w:rPr>
        <w:t>se</w:t>
      </w:r>
      <w:r>
        <w:rPr>
          <w:rFonts w:ascii="Arial" w:eastAsia="Arial" w:hAnsi="Arial" w:cs="Arial"/>
          <w:spacing w:val="2"/>
          <w:sz w:val="21"/>
          <w:szCs w:val="21"/>
        </w:rPr>
        <w:t>m</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1"/>
          <w:sz w:val="21"/>
          <w:szCs w:val="21"/>
        </w:rPr>
        <w:t>m</w:t>
      </w:r>
      <w:r>
        <w:rPr>
          <w:rFonts w:ascii="Arial" w:eastAsia="Arial" w:hAnsi="Arial" w:cs="Arial"/>
          <w:sz w:val="21"/>
          <w:szCs w:val="21"/>
        </w:rPr>
        <w:t>p</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w</w:t>
      </w:r>
      <w:r>
        <w:rPr>
          <w:rFonts w:ascii="Arial" w:eastAsia="Arial" w:hAnsi="Arial" w:cs="Arial"/>
          <w:spacing w:val="-2"/>
          <w:sz w:val="21"/>
          <w:szCs w:val="21"/>
        </w:rPr>
        <w:t xml:space="preserve"> </w:t>
      </w:r>
      <w:r>
        <w:rPr>
          <w:rFonts w:ascii="Arial" w:eastAsia="Arial" w:hAnsi="Arial" w:cs="Arial"/>
          <w:sz w:val="21"/>
          <w:szCs w:val="21"/>
        </w:rPr>
        <w:t>or</w:t>
      </w:r>
    </w:p>
    <w:p w:rsidR="00C65F63" w:rsidRDefault="00E36DCF">
      <w:pPr>
        <w:spacing w:before="1" w:after="0"/>
        <w:ind w:left="1026" w:right="308"/>
        <w:rPr>
          <w:rFonts w:ascii="Arial" w:eastAsia="Arial" w:hAnsi="Arial" w:cs="Arial"/>
          <w:sz w:val="21"/>
          <w:szCs w:val="21"/>
        </w:rPr>
      </w:pPr>
      <w:r>
        <w:rPr>
          <w:rFonts w:ascii="Arial" w:eastAsia="Arial" w:hAnsi="Arial" w:cs="Arial"/>
          <w:sz w:val="21"/>
          <w:szCs w:val="21"/>
        </w:rPr>
        <w:t>cause</w:t>
      </w:r>
      <w:r>
        <w:rPr>
          <w:rFonts w:ascii="Arial" w:eastAsia="Arial" w:hAnsi="Arial" w:cs="Arial"/>
          <w:spacing w:val="-3"/>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pa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pacing w:val="3"/>
          <w:sz w:val="21"/>
          <w:szCs w:val="21"/>
        </w:rPr>
        <w:t>e</w:t>
      </w:r>
      <w:r>
        <w:rPr>
          <w:rFonts w:ascii="Arial" w:eastAsia="Arial" w:hAnsi="Arial" w:cs="Arial"/>
          <w:spacing w:val="-1"/>
          <w:sz w:val="21"/>
          <w:szCs w:val="21"/>
        </w:rPr>
        <w:t>r</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ass</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comp</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w</w:t>
      </w:r>
      <w:r>
        <w:rPr>
          <w:rFonts w:ascii="Arial" w:eastAsia="Arial" w:hAnsi="Arial" w:cs="Arial"/>
          <w:sz w:val="21"/>
          <w:szCs w:val="21"/>
        </w:rPr>
        <w:t>h</w:t>
      </w:r>
      <w:r>
        <w:rPr>
          <w:rFonts w:ascii="Arial" w:eastAsia="Arial" w:hAnsi="Arial" w:cs="Arial"/>
          <w:spacing w:val="-2"/>
          <w:sz w:val="21"/>
          <w:szCs w:val="21"/>
        </w:rPr>
        <w:t>o</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ny</w:t>
      </w:r>
      <w:r>
        <w:rPr>
          <w:rFonts w:ascii="Arial" w:eastAsia="Arial" w:hAnsi="Arial" w:cs="Arial"/>
          <w:spacing w:val="-3"/>
          <w:sz w:val="21"/>
          <w:szCs w:val="21"/>
        </w:rPr>
        <w:t xml:space="preserve"> </w:t>
      </w:r>
      <w:r>
        <w:rPr>
          <w:rFonts w:ascii="Arial" w:eastAsia="Arial" w:hAnsi="Arial" w:cs="Arial"/>
          <w:sz w:val="21"/>
          <w:szCs w:val="21"/>
        </w:rPr>
        <w:t>pa</w:t>
      </w:r>
      <w:r>
        <w:rPr>
          <w:rFonts w:ascii="Arial" w:eastAsia="Arial" w:hAnsi="Arial" w:cs="Arial"/>
          <w:spacing w:val="-1"/>
          <w:sz w:val="21"/>
          <w:szCs w:val="21"/>
        </w:rPr>
        <w:t>r</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 xml:space="preserve">of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after="0"/>
        <w:sectPr w:rsidR="00C65F63">
          <w:footerReference w:type="default" r:id="rId8"/>
          <w:type w:val="continuous"/>
          <w:pgSz w:w="11900" w:h="16840"/>
          <w:pgMar w:top="1180" w:right="1200" w:bottom="280" w:left="1600" w:header="720" w:footer="720" w:gutter="0"/>
          <w:cols w:space="720"/>
        </w:sectPr>
      </w:pPr>
    </w:p>
    <w:p w:rsidR="00C65F63" w:rsidRDefault="00E36DCF">
      <w:pPr>
        <w:tabs>
          <w:tab w:val="left" w:pos="1040"/>
        </w:tabs>
        <w:spacing w:before="68" w:after="0"/>
        <w:ind w:left="1046" w:right="311" w:hanging="924"/>
        <w:rPr>
          <w:rFonts w:ascii="Arial" w:eastAsia="Arial" w:hAnsi="Arial" w:cs="Arial"/>
          <w:sz w:val="21"/>
          <w:szCs w:val="21"/>
        </w:rPr>
      </w:pPr>
      <w:r>
        <w:rPr>
          <w:rFonts w:ascii="Arial" w:eastAsia="Arial" w:hAnsi="Arial" w:cs="Arial"/>
          <w:sz w:val="21"/>
          <w:szCs w:val="21"/>
        </w:rPr>
        <w:lastRenderedPageBreak/>
        <w:t>3</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pacing w:val="2"/>
          <w:sz w:val="21"/>
          <w:szCs w:val="21"/>
        </w:rPr>
        <w:t>m</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z w:val="21"/>
          <w:szCs w:val="21"/>
        </w:rPr>
        <w:t>se</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sub</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ence,</w:t>
      </w:r>
      <w:r>
        <w:rPr>
          <w:rFonts w:ascii="Arial" w:eastAsia="Arial" w:hAnsi="Arial" w:cs="Arial"/>
          <w:spacing w:val="-2"/>
          <w:sz w:val="21"/>
          <w:szCs w:val="21"/>
        </w:rPr>
        <w:t xml:space="preserve"> </w:t>
      </w:r>
      <w:r>
        <w:rPr>
          <w:rFonts w:ascii="Arial" w:eastAsia="Arial" w:hAnsi="Arial" w:cs="Arial"/>
          <w:sz w:val="21"/>
          <w:szCs w:val="21"/>
        </w:rPr>
        <w:t>as</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n,</w:t>
      </w:r>
      <w:r>
        <w:rPr>
          <w:rFonts w:ascii="Arial" w:eastAsia="Arial" w:hAnsi="Arial" w:cs="Arial"/>
          <w:spacing w:val="-2"/>
          <w:sz w:val="21"/>
          <w:szCs w:val="21"/>
        </w:rPr>
        <w:t xml:space="preserve"> </w:t>
      </w:r>
      <w:r>
        <w:rPr>
          <w:rFonts w:ascii="Arial" w:eastAsia="Arial" w:hAnsi="Arial" w:cs="Arial"/>
          <w:spacing w:val="-1"/>
          <w:sz w:val="21"/>
          <w:szCs w:val="21"/>
        </w:rPr>
        <w:t>tr</w:t>
      </w:r>
      <w:r>
        <w:rPr>
          <w:rFonts w:ascii="Arial" w:eastAsia="Arial" w:hAnsi="Arial" w:cs="Arial"/>
          <w:sz w:val="21"/>
          <w:szCs w:val="21"/>
        </w:rPr>
        <w:t>ans</w:t>
      </w:r>
      <w:r>
        <w:rPr>
          <w:rFonts w:ascii="Arial" w:eastAsia="Arial" w:hAnsi="Arial" w:cs="Arial"/>
          <w:spacing w:val="-1"/>
          <w:sz w:val="21"/>
          <w:szCs w:val="21"/>
        </w:rPr>
        <w:t>f</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cha</w:t>
      </w:r>
      <w:r>
        <w:rPr>
          <w:rFonts w:ascii="Arial" w:eastAsia="Arial" w:hAnsi="Arial" w:cs="Arial"/>
          <w:spacing w:val="-1"/>
          <w:sz w:val="21"/>
          <w:szCs w:val="21"/>
        </w:rPr>
        <w:t>r</w:t>
      </w:r>
      <w:r>
        <w:rPr>
          <w:rFonts w:ascii="Arial" w:eastAsia="Arial" w:hAnsi="Arial" w:cs="Arial"/>
          <w:sz w:val="21"/>
          <w:szCs w:val="21"/>
        </w:rPr>
        <w:t>ge or</w:t>
      </w:r>
      <w:r>
        <w:rPr>
          <w:rFonts w:ascii="Arial" w:eastAsia="Arial" w:hAnsi="Arial" w:cs="Arial"/>
          <w:spacing w:val="-1"/>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 xml:space="preserve">nd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any o</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z w:val="21"/>
          <w:szCs w:val="21"/>
        </w:rPr>
        <w:t>pe</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p</w:t>
      </w:r>
      <w:r>
        <w:rPr>
          <w:rFonts w:ascii="Arial" w:eastAsia="Arial" w:hAnsi="Arial" w:cs="Arial"/>
          <w:sz w:val="21"/>
          <w:szCs w:val="21"/>
        </w:rPr>
        <w:t xml:space="preserve">ose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ob</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ga</w:t>
      </w:r>
      <w:r>
        <w:rPr>
          <w:rFonts w:ascii="Arial" w:eastAsia="Arial" w:hAnsi="Arial" w:cs="Arial"/>
          <w:spacing w:val="-4"/>
          <w:sz w:val="21"/>
          <w:szCs w:val="21"/>
        </w:rPr>
        <w:t>t</w:t>
      </w:r>
      <w:r>
        <w:rPr>
          <w:rFonts w:ascii="Arial" w:eastAsia="Arial" w:hAnsi="Arial" w:cs="Arial"/>
          <w:spacing w:val="1"/>
          <w:sz w:val="21"/>
          <w:szCs w:val="21"/>
        </w:rPr>
        <w:t>i</w:t>
      </w:r>
      <w:r>
        <w:rPr>
          <w:rFonts w:ascii="Arial" w:eastAsia="Arial" w:hAnsi="Arial" w:cs="Arial"/>
          <w:sz w:val="21"/>
          <w:szCs w:val="21"/>
        </w:rPr>
        <w:t>ons</w:t>
      </w:r>
      <w:r>
        <w:rPr>
          <w:rFonts w:ascii="Arial" w:eastAsia="Arial" w:hAnsi="Arial" w:cs="Arial"/>
          <w:spacing w:val="-1"/>
          <w:sz w:val="21"/>
          <w:szCs w:val="21"/>
        </w:rPr>
        <w:t xml:space="preserve"> </w:t>
      </w:r>
      <w:r>
        <w:rPr>
          <w:rFonts w:ascii="Arial" w:eastAsia="Arial" w:hAnsi="Arial" w:cs="Arial"/>
          <w:spacing w:val="-2"/>
          <w:sz w:val="21"/>
          <w:szCs w:val="21"/>
        </w:rPr>
        <w:t>u</w:t>
      </w:r>
      <w:r>
        <w:rPr>
          <w:rFonts w:ascii="Arial" w:eastAsia="Arial" w:hAnsi="Arial" w:cs="Arial"/>
          <w:sz w:val="21"/>
          <w:szCs w:val="21"/>
        </w:rPr>
        <w:t>nder</w:t>
      </w:r>
      <w:r>
        <w:rPr>
          <w:rFonts w:ascii="Arial" w:eastAsia="Arial" w:hAnsi="Arial" w:cs="Arial"/>
          <w:spacing w:val="-1"/>
          <w:sz w:val="21"/>
          <w:szCs w:val="21"/>
        </w:rPr>
        <w:t xml:space="preserve"> t</w:t>
      </w:r>
      <w:r>
        <w:rPr>
          <w:rFonts w:ascii="Arial" w:eastAsia="Arial" w:hAnsi="Arial" w:cs="Arial"/>
          <w:spacing w:val="-2"/>
          <w:sz w:val="21"/>
          <w:szCs w:val="21"/>
        </w:rPr>
        <w:t>h</w:t>
      </w:r>
      <w:r>
        <w:rPr>
          <w:rFonts w:ascii="Arial" w:eastAsia="Arial" w:hAnsi="Arial" w:cs="Arial"/>
          <w:spacing w:val="1"/>
          <w:sz w:val="21"/>
          <w:szCs w:val="21"/>
        </w:rPr>
        <w:t>i</w:t>
      </w:r>
      <w:r>
        <w:rPr>
          <w:rFonts w:ascii="Arial" w:eastAsia="Arial" w:hAnsi="Arial" w:cs="Arial"/>
          <w:sz w:val="21"/>
          <w:szCs w:val="21"/>
        </w:rPr>
        <w:t xml:space="preserve">s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at</w:t>
      </w:r>
      <w:r>
        <w:rPr>
          <w:rFonts w:ascii="Arial" w:eastAsia="Arial" w:hAnsi="Arial" w:cs="Arial"/>
          <w:spacing w:val="-2"/>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1"/>
          <w:sz w:val="21"/>
          <w:szCs w:val="21"/>
        </w:rPr>
        <w:t>m</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hout</w:t>
      </w:r>
      <w:r>
        <w:rPr>
          <w:rFonts w:ascii="Arial" w:eastAsia="Arial" w:hAnsi="Arial" w:cs="Arial"/>
          <w:spacing w:val="-2"/>
          <w:sz w:val="21"/>
          <w:szCs w:val="21"/>
        </w:rPr>
        <w:t xml:space="preserve"> 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z w:val="21"/>
          <w:szCs w:val="21"/>
        </w:rPr>
        <w:t>cons</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2" w:after="0" w:line="120" w:lineRule="exact"/>
        <w:rPr>
          <w:sz w:val="12"/>
          <w:szCs w:val="12"/>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40"/>
        </w:tabs>
        <w:spacing w:after="0" w:line="240" w:lineRule="auto"/>
        <w:ind w:left="122" w:right="-20"/>
        <w:rPr>
          <w:rFonts w:ascii="Arial" w:eastAsia="Arial" w:hAnsi="Arial" w:cs="Arial"/>
          <w:sz w:val="24"/>
          <w:szCs w:val="24"/>
        </w:rPr>
      </w:pPr>
      <w:r>
        <w:rPr>
          <w:rFonts w:ascii="Arial" w:eastAsia="Arial" w:hAnsi="Arial" w:cs="Arial"/>
          <w:b/>
          <w:bCs/>
          <w:sz w:val="24"/>
          <w:szCs w:val="24"/>
        </w:rPr>
        <w:t>4</w:t>
      </w:r>
      <w:r>
        <w:rPr>
          <w:rFonts w:ascii="Arial" w:eastAsia="Arial" w:hAnsi="Arial" w:cs="Arial"/>
          <w:b/>
          <w:bCs/>
          <w:sz w:val="24"/>
          <w:szCs w:val="24"/>
        </w:rPr>
        <w:tab/>
        <w:t>Ti</w:t>
      </w:r>
      <w:r>
        <w:rPr>
          <w:rFonts w:ascii="Arial" w:eastAsia="Arial" w:hAnsi="Arial" w:cs="Arial"/>
          <w:b/>
          <w:bCs/>
          <w:spacing w:val="-1"/>
          <w:sz w:val="24"/>
          <w:szCs w:val="24"/>
        </w:rPr>
        <w:t>t</w:t>
      </w:r>
      <w:r>
        <w:rPr>
          <w:rFonts w:ascii="Arial" w:eastAsia="Arial" w:hAnsi="Arial" w:cs="Arial"/>
          <w:b/>
          <w:bCs/>
          <w:sz w:val="24"/>
          <w:szCs w:val="24"/>
        </w:rPr>
        <w:t>le</w:t>
      </w:r>
    </w:p>
    <w:p w:rsidR="00C65F63" w:rsidRDefault="00C65F63">
      <w:pPr>
        <w:spacing w:after="0" w:line="280" w:lineRule="exact"/>
        <w:rPr>
          <w:sz w:val="28"/>
          <w:szCs w:val="28"/>
        </w:rPr>
      </w:pPr>
    </w:p>
    <w:p w:rsidR="00C65F63" w:rsidRDefault="00E36DCF">
      <w:pPr>
        <w:tabs>
          <w:tab w:val="left" w:pos="1040"/>
        </w:tabs>
        <w:spacing w:after="0" w:line="275" w:lineRule="auto"/>
        <w:ind w:left="1046" w:right="183" w:hanging="924"/>
        <w:rPr>
          <w:rFonts w:ascii="Arial" w:eastAsia="Arial" w:hAnsi="Arial" w:cs="Arial"/>
          <w:sz w:val="21"/>
          <w:szCs w:val="21"/>
        </w:rPr>
      </w:pP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A</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pacing w:val="-2"/>
          <w:sz w:val="21"/>
          <w:szCs w:val="21"/>
        </w:rPr>
        <w:t>u</w:t>
      </w:r>
      <w:r>
        <w:rPr>
          <w:rFonts w:ascii="Arial" w:eastAsia="Arial" w:hAnsi="Arial" w:cs="Arial"/>
          <w:sz w:val="21"/>
          <w:szCs w:val="21"/>
        </w:rPr>
        <w:t>al p</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pe</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3"/>
          <w:sz w:val="21"/>
          <w:szCs w:val="21"/>
        </w:rPr>
        <w:t>r</w:t>
      </w:r>
      <w:r>
        <w:rPr>
          <w:rFonts w:ascii="Arial" w:eastAsia="Arial" w:hAnsi="Arial" w:cs="Arial"/>
          <w:sz w:val="21"/>
          <w:szCs w:val="21"/>
        </w:rPr>
        <w:t>e</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1"/>
          <w:sz w:val="21"/>
          <w:szCs w:val="21"/>
        </w:rPr>
        <w:t>m</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s L</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2"/>
          <w:sz w:val="21"/>
          <w:szCs w:val="21"/>
        </w:rPr>
        <w:t>e</w:t>
      </w:r>
      <w:r>
        <w:rPr>
          <w:rFonts w:ascii="Arial" w:eastAsia="Arial" w:hAnsi="Arial" w:cs="Arial"/>
          <w:sz w:val="21"/>
          <w:szCs w:val="21"/>
        </w:rPr>
        <w:t>nso</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55"/>
          <w:sz w:val="21"/>
          <w:szCs w:val="21"/>
        </w:rPr>
        <w:t xml:space="preserve"> </w:t>
      </w:r>
      <w:r>
        <w:rPr>
          <w:rFonts w:ascii="Arial" w:eastAsia="Arial" w:hAnsi="Arial" w:cs="Arial"/>
          <w:spacing w:val="-2"/>
          <w:sz w:val="21"/>
          <w:szCs w:val="21"/>
        </w:rPr>
        <w:t>Y</w:t>
      </w:r>
      <w:r>
        <w:rPr>
          <w:rFonts w:ascii="Arial" w:eastAsia="Arial" w:hAnsi="Arial" w:cs="Arial"/>
          <w:sz w:val="21"/>
          <w:szCs w:val="21"/>
        </w:rPr>
        <w:t>ou a</w:t>
      </w:r>
      <w:r>
        <w:rPr>
          <w:rFonts w:ascii="Arial" w:eastAsia="Arial" w:hAnsi="Arial" w:cs="Arial"/>
          <w:spacing w:val="-2"/>
          <w:sz w:val="21"/>
          <w:szCs w:val="21"/>
        </w:rPr>
        <w:t>c</w:t>
      </w:r>
      <w:r>
        <w:rPr>
          <w:rFonts w:ascii="Arial" w:eastAsia="Arial" w:hAnsi="Arial" w:cs="Arial"/>
          <w:sz w:val="21"/>
          <w:szCs w:val="21"/>
        </w:rPr>
        <w:t>kno</w:t>
      </w:r>
      <w:r>
        <w:rPr>
          <w:rFonts w:ascii="Arial" w:eastAsia="Arial" w:hAnsi="Arial" w:cs="Arial"/>
          <w:spacing w:val="-1"/>
          <w:sz w:val="21"/>
          <w:szCs w:val="21"/>
        </w:rPr>
        <w:t>wl</w:t>
      </w:r>
      <w:r>
        <w:rPr>
          <w:rFonts w:ascii="Arial" w:eastAsia="Arial" w:hAnsi="Arial" w:cs="Arial"/>
          <w:spacing w:val="-2"/>
          <w:sz w:val="21"/>
          <w:szCs w:val="21"/>
        </w:rPr>
        <w:t>e</w:t>
      </w:r>
      <w:r>
        <w:rPr>
          <w:rFonts w:ascii="Arial" w:eastAsia="Arial" w:hAnsi="Arial" w:cs="Arial"/>
          <w:sz w:val="21"/>
          <w:szCs w:val="21"/>
        </w:rPr>
        <w:t>dge</w:t>
      </w:r>
      <w:r>
        <w:rPr>
          <w:rFonts w:ascii="Arial" w:eastAsia="Arial" w:hAnsi="Arial" w:cs="Arial"/>
          <w:spacing w:val="-1"/>
          <w:sz w:val="21"/>
          <w:szCs w:val="21"/>
        </w:rPr>
        <w:t xml:space="preserve"> t</w:t>
      </w:r>
      <w:r>
        <w:rPr>
          <w:rFonts w:ascii="Arial" w:eastAsia="Arial" w:hAnsi="Arial" w:cs="Arial"/>
          <w:sz w:val="21"/>
          <w:szCs w:val="21"/>
        </w:rPr>
        <w:t>hat</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4"/>
          <w:sz w:val="21"/>
          <w:szCs w:val="21"/>
        </w:rPr>
        <w:t>t</w:t>
      </w: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ce</w:t>
      </w:r>
      <w:r>
        <w:rPr>
          <w:rFonts w:ascii="Arial" w:eastAsia="Arial" w:hAnsi="Arial" w:cs="Arial"/>
          <w:spacing w:val="-2"/>
          <w:sz w:val="21"/>
          <w:szCs w:val="21"/>
        </w:rPr>
        <w:t>n</w:t>
      </w:r>
      <w:r>
        <w:rPr>
          <w:rFonts w:ascii="Arial" w:eastAsia="Arial" w:hAnsi="Arial" w:cs="Arial"/>
          <w:sz w:val="21"/>
          <w:szCs w:val="21"/>
        </w:rPr>
        <w:t xml:space="preserve">sed </w:t>
      </w:r>
      <w:r>
        <w:rPr>
          <w:rFonts w:ascii="Arial" w:eastAsia="Arial" w:hAnsi="Arial" w:cs="Arial"/>
          <w:spacing w:val="-1"/>
          <w:sz w:val="21"/>
          <w:szCs w:val="21"/>
        </w:rPr>
        <w:t>(</w:t>
      </w:r>
      <w:r>
        <w:rPr>
          <w:rFonts w:ascii="Arial" w:eastAsia="Arial" w:hAnsi="Arial" w:cs="Arial"/>
          <w:sz w:val="21"/>
          <w:szCs w:val="21"/>
        </w:rPr>
        <w:t>not</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2"/>
          <w:sz w:val="21"/>
          <w:szCs w:val="21"/>
        </w:rPr>
        <w:t>o</w:t>
      </w:r>
      <w:r>
        <w:rPr>
          <w:rFonts w:ascii="Arial" w:eastAsia="Arial" w:hAnsi="Arial" w:cs="Arial"/>
          <w:spacing w:val="-1"/>
          <w:sz w:val="21"/>
          <w:szCs w:val="21"/>
        </w:rPr>
        <w:t>l</w:t>
      </w:r>
      <w:r>
        <w:rPr>
          <w:rFonts w:ascii="Arial" w:eastAsia="Arial" w:hAnsi="Arial" w:cs="Arial"/>
          <w:sz w:val="21"/>
          <w:szCs w:val="21"/>
        </w:rPr>
        <w:t>d)</w:t>
      </w:r>
      <w:r>
        <w:rPr>
          <w:rFonts w:ascii="Arial" w:eastAsia="Arial" w:hAnsi="Arial" w:cs="Arial"/>
          <w:spacing w:val="-1"/>
          <w:sz w:val="21"/>
          <w:szCs w:val="21"/>
        </w:rPr>
        <w:t xml:space="preserve"> t</w:t>
      </w:r>
      <w:r>
        <w:rPr>
          <w:rFonts w:ascii="Arial" w:eastAsia="Arial" w:hAnsi="Arial" w:cs="Arial"/>
          <w:sz w:val="21"/>
          <w:szCs w:val="21"/>
        </w:rPr>
        <w:t xml:space="preserve">o </w:t>
      </w:r>
      <w:r>
        <w:rPr>
          <w:rFonts w:ascii="Arial" w:eastAsia="Arial" w:hAnsi="Arial" w:cs="Arial"/>
          <w:spacing w:val="-2"/>
          <w:sz w:val="21"/>
          <w:szCs w:val="21"/>
        </w:rPr>
        <w:t>y</w:t>
      </w:r>
      <w:r>
        <w:rPr>
          <w:rFonts w:ascii="Arial" w:eastAsia="Arial" w:hAnsi="Arial" w:cs="Arial"/>
          <w:sz w:val="21"/>
          <w:szCs w:val="21"/>
        </w:rPr>
        <w:t>ou,</w:t>
      </w:r>
      <w:r>
        <w:rPr>
          <w:rFonts w:ascii="Arial" w:eastAsia="Arial" w:hAnsi="Arial" w:cs="Arial"/>
          <w:spacing w:val="-2"/>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t</w:t>
      </w:r>
      <w:r>
        <w:rPr>
          <w:rFonts w:ascii="Arial" w:eastAsia="Arial" w:hAnsi="Arial" w:cs="Arial"/>
          <w:sz w:val="21"/>
          <w:szCs w:val="21"/>
        </w:rPr>
        <w:t>hat</w:t>
      </w:r>
      <w:r>
        <w:rPr>
          <w:rFonts w:ascii="Arial" w:eastAsia="Arial" w:hAnsi="Arial" w:cs="Arial"/>
          <w:spacing w:val="-2"/>
          <w:sz w:val="21"/>
          <w:szCs w:val="21"/>
        </w:rPr>
        <w:t xml:space="preserve"> y</w:t>
      </w:r>
      <w:r>
        <w:rPr>
          <w:rFonts w:ascii="Arial" w:eastAsia="Arial" w:hAnsi="Arial" w:cs="Arial"/>
          <w:sz w:val="21"/>
          <w:szCs w:val="21"/>
        </w:rPr>
        <w:t>ou 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 xml:space="preserve">no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han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ht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U</w:t>
      </w:r>
      <w:r>
        <w:rPr>
          <w:rFonts w:ascii="Arial" w:eastAsia="Arial" w:hAnsi="Arial" w:cs="Arial"/>
          <w:sz w:val="21"/>
          <w:szCs w:val="21"/>
        </w:rPr>
        <w:t>se</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cco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an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wit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m</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Y</w:t>
      </w:r>
      <w:r>
        <w:rPr>
          <w:rFonts w:ascii="Arial" w:eastAsia="Arial" w:hAnsi="Arial" w:cs="Arial"/>
          <w:sz w:val="21"/>
          <w:szCs w:val="21"/>
        </w:rPr>
        <w:t>ou a</w:t>
      </w:r>
      <w:r>
        <w:rPr>
          <w:rFonts w:ascii="Arial" w:eastAsia="Arial" w:hAnsi="Arial" w:cs="Arial"/>
          <w:spacing w:val="-2"/>
          <w:sz w:val="21"/>
          <w:szCs w:val="21"/>
        </w:rPr>
        <w:t>c</w:t>
      </w:r>
      <w:r>
        <w:rPr>
          <w:rFonts w:ascii="Arial" w:eastAsia="Arial" w:hAnsi="Arial" w:cs="Arial"/>
          <w:spacing w:val="2"/>
          <w:sz w:val="21"/>
          <w:szCs w:val="21"/>
        </w:rPr>
        <w:t>k</w:t>
      </w:r>
      <w:r>
        <w:rPr>
          <w:rFonts w:ascii="Arial" w:eastAsia="Arial" w:hAnsi="Arial" w:cs="Arial"/>
          <w:sz w:val="21"/>
          <w:szCs w:val="21"/>
        </w:rPr>
        <w:t>no</w:t>
      </w:r>
      <w:r>
        <w:rPr>
          <w:rFonts w:ascii="Arial" w:eastAsia="Arial" w:hAnsi="Arial" w:cs="Arial"/>
          <w:spacing w:val="-4"/>
          <w:sz w:val="21"/>
          <w:szCs w:val="21"/>
        </w:rPr>
        <w:t>w</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d</w:t>
      </w:r>
      <w:r>
        <w:rPr>
          <w:rFonts w:ascii="Arial" w:eastAsia="Arial" w:hAnsi="Arial" w:cs="Arial"/>
          <w:sz w:val="21"/>
          <w:szCs w:val="21"/>
        </w:rPr>
        <w:t xml:space="preserve">ge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y</w:t>
      </w:r>
      <w:r>
        <w:rPr>
          <w:rFonts w:ascii="Arial" w:eastAsia="Arial" w:hAnsi="Arial" w:cs="Arial"/>
          <w:sz w:val="21"/>
          <w:szCs w:val="21"/>
        </w:rPr>
        <w:t>ou 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 xml:space="preserve">no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ac</w:t>
      </w:r>
      <w:r>
        <w:rPr>
          <w:rFonts w:ascii="Arial" w:eastAsia="Arial" w:hAnsi="Arial" w:cs="Arial"/>
          <w:spacing w:val="-2"/>
          <w:sz w:val="21"/>
          <w:szCs w:val="21"/>
        </w:rPr>
        <w:t>c</w:t>
      </w:r>
      <w:r>
        <w:rPr>
          <w:rFonts w:ascii="Arial" w:eastAsia="Arial" w:hAnsi="Arial" w:cs="Arial"/>
          <w:sz w:val="21"/>
          <w:szCs w:val="21"/>
        </w:rPr>
        <w:t>ess</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so</w:t>
      </w:r>
      <w:r>
        <w:rPr>
          <w:rFonts w:ascii="Arial" w:eastAsia="Arial" w:hAnsi="Arial" w:cs="Arial"/>
          <w:spacing w:val="-2"/>
          <w:sz w:val="21"/>
          <w:szCs w:val="21"/>
        </w:rPr>
        <w:t>u</w:t>
      </w:r>
      <w:r>
        <w:rPr>
          <w:rFonts w:ascii="Arial" w:eastAsia="Arial" w:hAnsi="Arial" w:cs="Arial"/>
          <w:spacing w:val="-1"/>
          <w:sz w:val="21"/>
          <w:szCs w:val="21"/>
        </w:rPr>
        <w:t>r</w:t>
      </w:r>
      <w:r>
        <w:rPr>
          <w:rFonts w:ascii="Arial" w:eastAsia="Arial" w:hAnsi="Arial" w:cs="Arial"/>
          <w:sz w:val="21"/>
          <w:szCs w:val="21"/>
        </w:rPr>
        <w:t>ce</w:t>
      </w:r>
      <w:r>
        <w:rPr>
          <w:rFonts w:ascii="Arial" w:eastAsia="Arial" w:hAnsi="Arial" w:cs="Arial"/>
          <w:spacing w:val="-1"/>
          <w:sz w:val="21"/>
          <w:szCs w:val="21"/>
        </w:rPr>
        <w:t xml:space="preserve"> </w:t>
      </w:r>
      <w:r>
        <w:rPr>
          <w:rFonts w:ascii="Arial" w:eastAsia="Arial" w:hAnsi="Arial" w:cs="Arial"/>
          <w:sz w:val="21"/>
          <w:szCs w:val="21"/>
        </w:rPr>
        <w:t>code</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z w:val="21"/>
          <w:szCs w:val="21"/>
        </w:rPr>
        <w:t>o</w:t>
      </w:r>
      <w:r>
        <w:rPr>
          <w:rFonts w:ascii="Arial" w:eastAsia="Arial" w:hAnsi="Arial" w:cs="Arial"/>
          <w:spacing w:val="-3"/>
          <w:sz w:val="21"/>
          <w:szCs w:val="21"/>
        </w:rPr>
        <w:t>r</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un</w:t>
      </w:r>
      <w:r>
        <w:rPr>
          <w:rFonts w:ascii="Arial" w:eastAsia="Arial" w:hAnsi="Arial" w:cs="Arial"/>
          <w:spacing w:val="-1"/>
          <w:sz w:val="21"/>
          <w:szCs w:val="21"/>
        </w:rPr>
        <w:t>l</w:t>
      </w:r>
      <w:r>
        <w:rPr>
          <w:rFonts w:ascii="Arial" w:eastAsia="Arial" w:hAnsi="Arial" w:cs="Arial"/>
          <w:sz w:val="21"/>
          <w:szCs w:val="21"/>
        </w:rPr>
        <w:t>o</w:t>
      </w:r>
      <w:r>
        <w:rPr>
          <w:rFonts w:ascii="Arial" w:eastAsia="Arial" w:hAnsi="Arial" w:cs="Arial"/>
          <w:spacing w:val="-2"/>
          <w:sz w:val="21"/>
          <w:szCs w:val="21"/>
        </w:rPr>
        <w:t>c</w:t>
      </w:r>
      <w:r>
        <w:rPr>
          <w:rFonts w:ascii="Arial" w:eastAsia="Arial" w:hAnsi="Arial" w:cs="Arial"/>
          <w:sz w:val="21"/>
          <w:szCs w:val="21"/>
        </w:rPr>
        <w:t>ked cod</w:t>
      </w:r>
      <w:r>
        <w:rPr>
          <w:rFonts w:ascii="Arial" w:eastAsia="Arial" w:hAnsi="Arial" w:cs="Arial"/>
          <w:spacing w:val="-1"/>
          <w:sz w:val="21"/>
          <w:szCs w:val="21"/>
        </w:rPr>
        <w:t>i</w:t>
      </w:r>
      <w:r>
        <w:rPr>
          <w:rFonts w:ascii="Arial" w:eastAsia="Arial" w:hAnsi="Arial" w:cs="Arial"/>
          <w:sz w:val="21"/>
          <w:szCs w:val="21"/>
        </w:rPr>
        <w:t>ng or</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1"/>
          <w:sz w:val="21"/>
          <w:szCs w:val="21"/>
        </w:rPr>
        <w:t>mm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s.</w:t>
      </w:r>
    </w:p>
    <w:p w:rsidR="00C65F63" w:rsidRDefault="00C65F63">
      <w:pPr>
        <w:spacing w:before="2" w:after="0" w:line="240" w:lineRule="exact"/>
        <w:rPr>
          <w:sz w:val="24"/>
          <w:szCs w:val="24"/>
        </w:rPr>
      </w:pPr>
    </w:p>
    <w:p w:rsidR="00C65F63" w:rsidRDefault="00E36DCF">
      <w:pPr>
        <w:tabs>
          <w:tab w:val="left" w:pos="1040"/>
        </w:tabs>
        <w:spacing w:after="0" w:line="275" w:lineRule="auto"/>
        <w:ind w:left="1046" w:right="511" w:hanging="924"/>
        <w:rPr>
          <w:rFonts w:ascii="Arial" w:eastAsia="Arial" w:hAnsi="Arial" w:cs="Arial"/>
          <w:sz w:val="21"/>
          <w:szCs w:val="21"/>
        </w:rPr>
      </w:pP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w</w:t>
      </w:r>
      <w:r>
        <w:rPr>
          <w:rFonts w:ascii="Arial" w:eastAsia="Arial" w:hAnsi="Arial" w:cs="Arial"/>
          <w:spacing w:val="1"/>
          <w:sz w:val="21"/>
          <w:szCs w:val="21"/>
        </w:rPr>
        <w:t>il</w:t>
      </w:r>
      <w:r>
        <w:rPr>
          <w:rFonts w:ascii="Arial" w:eastAsia="Arial" w:hAnsi="Arial" w:cs="Arial"/>
          <w:sz w:val="21"/>
          <w:szCs w:val="21"/>
        </w:rPr>
        <w:t xml:space="preserve">l </w:t>
      </w:r>
      <w:r>
        <w:rPr>
          <w:rFonts w:ascii="Arial" w:eastAsia="Arial" w:hAnsi="Arial" w:cs="Arial"/>
          <w:spacing w:val="-2"/>
          <w:sz w:val="21"/>
          <w:szCs w:val="21"/>
        </w:rPr>
        <w:t>n</w:t>
      </w:r>
      <w:r>
        <w:rPr>
          <w:rFonts w:ascii="Arial" w:eastAsia="Arial" w:hAnsi="Arial" w:cs="Arial"/>
          <w:sz w:val="21"/>
          <w:szCs w:val="21"/>
        </w:rPr>
        <w:t>o</w:t>
      </w:r>
      <w:r>
        <w:rPr>
          <w:rFonts w:ascii="Arial" w:eastAsia="Arial" w:hAnsi="Arial" w:cs="Arial"/>
          <w:spacing w:val="-1"/>
          <w:sz w:val="21"/>
          <w:szCs w:val="21"/>
        </w:rPr>
        <w:t>ti</w:t>
      </w:r>
      <w:r>
        <w:rPr>
          <w:rFonts w:ascii="Arial" w:eastAsia="Arial" w:hAnsi="Arial" w:cs="Arial"/>
          <w:spacing w:val="1"/>
          <w:sz w:val="21"/>
          <w:szCs w:val="21"/>
        </w:rPr>
        <w:t>f</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soon</w:t>
      </w:r>
      <w:r>
        <w:rPr>
          <w:rFonts w:ascii="Arial" w:eastAsia="Arial" w:hAnsi="Arial" w:cs="Arial"/>
          <w:spacing w:val="-1"/>
          <w:sz w:val="21"/>
          <w:szCs w:val="21"/>
        </w:rPr>
        <w:t xml:space="preserve"> </w:t>
      </w:r>
      <w:r>
        <w:rPr>
          <w:rFonts w:ascii="Arial" w:eastAsia="Arial" w:hAnsi="Arial" w:cs="Arial"/>
          <w:sz w:val="21"/>
          <w:szCs w:val="21"/>
        </w:rPr>
        <w:t>as</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 b</w:t>
      </w:r>
      <w:r>
        <w:rPr>
          <w:rFonts w:ascii="Arial" w:eastAsia="Arial" w:hAnsi="Arial" w:cs="Arial"/>
          <w:spacing w:val="-2"/>
          <w:sz w:val="21"/>
          <w:szCs w:val="21"/>
        </w:rPr>
        <w:t>e</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2"/>
          <w:sz w:val="21"/>
          <w:szCs w:val="21"/>
        </w:rPr>
        <w:t>m</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3"/>
          <w:sz w:val="21"/>
          <w:szCs w:val="21"/>
        </w:rPr>
        <w: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ny</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f</w:t>
      </w:r>
      <w:r>
        <w:rPr>
          <w:rFonts w:ascii="Arial" w:eastAsia="Arial" w:hAnsi="Arial" w:cs="Arial"/>
          <w:spacing w:val="-3"/>
          <w:sz w:val="21"/>
          <w:szCs w:val="21"/>
        </w:rPr>
        <w:t>r</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ge</w:t>
      </w:r>
      <w:r>
        <w:rPr>
          <w:rFonts w:ascii="Arial" w:eastAsia="Arial" w:hAnsi="Arial" w:cs="Arial"/>
          <w:spacing w:val="2"/>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 susp</w:t>
      </w:r>
      <w:r>
        <w:rPr>
          <w:rFonts w:ascii="Arial" w:eastAsia="Arial" w:hAnsi="Arial" w:cs="Arial"/>
          <w:spacing w:val="-2"/>
          <w:sz w:val="21"/>
          <w:szCs w:val="21"/>
        </w:rPr>
        <w:t>e</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z w:val="21"/>
          <w:szCs w:val="21"/>
        </w:rPr>
        <w:t xml:space="preserve">ed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f</w:t>
      </w:r>
      <w:r>
        <w:rPr>
          <w:rFonts w:ascii="Arial" w:eastAsia="Arial" w:hAnsi="Arial" w:cs="Arial"/>
          <w:spacing w:val="-3"/>
          <w:sz w:val="21"/>
          <w:szCs w:val="21"/>
        </w:rPr>
        <w:t>r</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ge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ll</w:t>
      </w:r>
      <w:r>
        <w:rPr>
          <w:rFonts w:ascii="Arial" w:eastAsia="Arial" w:hAnsi="Arial" w:cs="Arial"/>
          <w:spacing w:val="-2"/>
          <w:sz w:val="21"/>
          <w:szCs w:val="21"/>
        </w:rPr>
        <w:t>e</w:t>
      </w:r>
      <w:r>
        <w:rPr>
          <w:rFonts w:ascii="Arial" w:eastAsia="Arial" w:hAnsi="Arial" w:cs="Arial"/>
          <w:sz w:val="21"/>
          <w:szCs w:val="21"/>
        </w:rPr>
        <w:t>ged</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w:t>
      </w:r>
      <w:r>
        <w:rPr>
          <w:rFonts w:ascii="Arial" w:eastAsia="Arial" w:hAnsi="Arial" w:cs="Arial"/>
          <w:sz w:val="21"/>
          <w:szCs w:val="21"/>
        </w:rPr>
        <w:t>s</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ec</w:t>
      </w:r>
      <w:r>
        <w:rPr>
          <w:rFonts w:ascii="Arial" w:eastAsia="Arial" w:hAnsi="Arial" w:cs="Arial"/>
          <w:spacing w:val="-3"/>
          <w:sz w:val="21"/>
          <w:szCs w:val="21"/>
        </w:rPr>
        <w:t>t</w:t>
      </w:r>
      <w:r>
        <w:rPr>
          <w:rFonts w:ascii="Arial" w:eastAsia="Arial" w:hAnsi="Arial" w:cs="Arial"/>
          <w:sz w:val="21"/>
          <w:szCs w:val="21"/>
        </w:rPr>
        <w:t>ual p</w:t>
      </w:r>
      <w:r>
        <w:rPr>
          <w:rFonts w:ascii="Arial" w:eastAsia="Arial" w:hAnsi="Arial" w:cs="Arial"/>
          <w:spacing w:val="-3"/>
          <w:sz w:val="21"/>
          <w:szCs w:val="21"/>
        </w:rPr>
        <w:t>r</w:t>
      </w:r>
      <w:r>
        <w:rPr>
          <w:rFonts w:ascii="Arial" w:eastAsia="Arial" w:hAnsi="Arial" w:cs="Arial"/>
          <w:sz w:val="21"/>
          <w:szCs w:val="21"/>
        </w:rPr>
        <w:t>o</w:t>
      </w:r>
      <w:r>
        <w:rPr>
          <w:rFonts w:ascii="Arial" w:eastAsia="Arial" w:hAnsi="Arial" w:cs="Arial"/>
          <w:spacing w:val="-2"/>
          <w:sz w:val="21"/>
          <w:szCs w:val="21"/>
        </w:rPr>
        <w:t>p</w:t>
      </w:r>
      <w:r>
        <w:rPr>
          <w:rFonts w:ascii="Arial" w:eastAsia="Arial" w:hAnsi="Arial" w:cs="Arial"/>
          <w:sz w:val="21"/>
          <w:szCs w:val="21"/>
        </w:rPr>
        <w:t>e</w:t>
      </w:r>
      <w:r>
        <w:rPr>
          <w:rFonts w:ascii="Arial" w:eastAsia="Arial" w:hAnsi="Arial" w:cs="Arial"/>
          <w:spacing w:val="-1"/>
          <w:sz w:val="21"/>
          <w:szCs w:val="21"/>
        </w:rPr>
        <w:t>rt</w:t>
      </w:r>
      <w:r>
        <w:rPr>
          <w:rFonts w:ascii="Arial" w:eastAsia="Arial" w:hAnsi="Arial" w:cs="Arial"/>
          <w:sz w:val="21"/>
          <w:szCs w:val="21"/>
        </w:rPr>
        <w:t xml:space="preserve">y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before="4" w:after="0" w:line="120" w:lineRule="exact"/>
        <w:rPr>
          <w:sz w:val="12"/>
          <w:szCs w:val="12"/>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40"/>
        </w:tabs>
        <w:spacing w:after="0" w:line="240" w:lineRule="auto"/>
        <w:ind w:left="122" w:right="-20"/>
        <w:rPr>
          <w:rFonts w:ascii="Arial" w:eastAsia="Arial" w:hAnsi="Arial" w:cs="Arial"/>
          <w:sz w:val="24"/>
          <w:szCs w:val="24"/>
        </w:rPr>
      </w:pPr>
      <w:r>
        <w:rPr>
          <w:rFonts w:ascii="Arial" w:eastAsia="Arial" w:hAnsi="Arial" w:cs="Arial"/>
          <w:b/>
          <w:bCs/>
          <w:sz w:val="24"/>
          <w:szCs w:val="24"/>
        </w:rPr>
        <w:t>5</w:t>
      </w:r>
      <w:r>
        <w:rPr>
          <w:rFonts w:ascii="Arial" w:eastAsia="Arial" w:hAnsi="Arial" w:cs="Arial"/>
          <w:b/>
          <w:bCs/>
          <w:sz w:val="24"/>
          <w:szCs w:val="24"/>
        </w:rPr>
        <w:tab/>
      </w:r>
      <w:r>
        <w:rPr>
          <w:rFonts w:ascii="Arial" w:eastAsia="Arial" w:hAnsi="Arial" w:cs="Arial"/>
          <w:b/>
          <w:bCs/>
          <w:spacing w:val="1"/>
          <w:sz w:val="24"/>
          <w:szCs w:val="24"/>
        </w:rPr>
        <w:t>Wa</w:t>
      </w:r>
      <w:r>
        <w:rPr>
          <w:rFonts w:ascii="Arial" w:eastAsia="Arial" w:hAnsi="Arial" w:cs="Arial"/>
          <w:b/>
          <w:bCs/>
          <w:sz w:val="24"/>
          <w:szCs w:val="24"/>
        </w:rPr>
        <w:t>r</w:t>
      </w:r>
      <w:r>
        <w:rPr>
          <w:rFonts w:ascii="Arial" w:eastAsia="Arial" w:hAnsi="Arial" w:cs="Arial"/>
          <w:b/>
          <w:bCs/>
          <w:spacing w:val="-2"/>
          <w:sz w:val="24"/>
          <w:szCs w:val="24"/>
        </w:rPr>
        <w:t>r</w:t>
      </w:r>
      <w:r>
        <w:rPr>
          <w:rFonts w:ascii="Arial" w:eastAsia="Arial" w:hAnsi="Arial" w:cs="Arial"/>
          <w:b/>
          <w:bCs/>
          <w:spacing w:val="1"/>
          <w:sz w:val="24"/>
          <w:szCs w:val="24"/>
        </w:rPr>
        <w:t>a</w:t>
      </w:r>
      <w:r>
        <w:rPr>
          <w:rFonts w:ascii="Arial" w:eastAsia="Arial" w:hAnsi="Arial" w:cs="Arial"/>
          <w:b/>
          <w:bCs/>
          <w:sz w:val="24"/>
          <w:szCs w:val="24"/>
        </w:rPr>
        <w:t>n</w:t>
      </w:r>
      <w:r>
        <w:rPr>
          <w:rFonts w:ascii="Arial" w:eastAsia="Arial" w:hAnsi="Arial" w:cs="Arial"/>
          <w:b/>
          <w:bCs/>
          <w:spacing w:val="-1"/>
          <w:sz w:val="24"/>
          <w:szCs w:val="24"/>
        </w:rPr>
        <w:t>t</w:t>
      </w:r>
      <w:r>
        <w:rPr>
          <w:rFonts w:ascii="Arial" w:eastAsia="Arial" w:hAnsi="Arial" w:cs="Arial"/>
          <w:b/>
          <w:bCs/>
          <w:sz w:val="24"/>
          <w:szCs w:val="24"/>
        </w:rPr>
        <w:t>i</w:t>
      </w:r>
      <w:r>
        <w:rPr>
          <w:rFonts w:ascii="Arial" w:eastAsia="Arial" w:hAnsi="Arial" w:cs="Arial"/>
          <w:b/>
          <w:bCs/>
          <w:spacing w:val="1"/>
          <w:sz w:val="24"/>
          <w:szCs w:val="24"/>
        </w:rPr>
        <w:t>e</w:t>
      </w:r>
      <w:r>
        <w:rPr>
          <w:rFonts w:ascii="Arial" w:eastAsia="Arial" w:hAnsi="Arial" w:cs="Arial"/>
          <w:b/>
          <w:bCs/>
          <w:sz w:val="24"/>
          <w:szCs w:val="24"/>
        </w:rPr>
        <w:t>s</w:t>
      </w:r>
    </w:p>
    <w:p w:rsidR="00C65F63" w:rsidRDefault="00C65F63">
      <w:pPr>
        <w:spacing w:after="0" w:line="280" w:lineRule="exact"/>
        <w:rPr>
          <w:sz w:val="28"/>
          <w:szCs w:val="28"/>
        </w:rPr>
      </w:pPr>
    </w:p>
    <w:p w:rsidR="00C65F63" w:rsidRDefault="00E36DCF">
      <w:pPr>
        <w:tabs>
          <w:tab w:val="left" w:pos="1040"/>
        </w:tabs>
        <w:spacing w:after="0" w:line="275" w:lineRule="auto"/>
        <w:ind w:left="1046" w:right="102" w:hanging="924"/>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E</w:t>
      </w:r>
      <w:r>
        <w:rPr>
          <w:rFonts w:ascii="Arial" w:eastAsia="Arial" w:hAnsi="Arial" w:cs="Arial"/>
          <w:sz w:val="21"/>
          <w:szCs w:val="21"/>
        </w:rPr>
        <w:t>xc</w:t>
      </w:r>
      <w:r>
        <w:rPr>
          <w:rFonts w:ascii="Arial" w:eastAsia="Arial" w:hAnsi="Arial" w:cs="Arial"/>
          <w:spacing w:val="-2"/>
          <w:sz w:val="21"/>
          <w:szCs w:val="21"/>
        </w:rPr>
        <w:t>e</w:t>
      </w:r>
      <w:r>
        <w:rPr>
          <w:rFonts w:ascii="Arial" w:eastAsia="Arial" w:hAnsi="Arial" w:cs="Arial"/>
          <w:sz w:val="21"/>
          <w:szCs w:val="21"/>
        </w:rPr>
        <w:t>pt</w:t>
      </w:r>
      <w:r>
        <w:rPr>
          <w:rFonts w:ascii="Arial" w:eastAsia="Arial" w:hAnsi="Arial" w:cs="Arial"/>
          <w:spacing w:val="-2"/>
          <w:sz w:val="21"/>
          <w:szCs w:val="21"/>
        </w:rPr>
        <w:t xml:space="preserve"> </w:t>
      </w:r>
      <w:r>
        <w:rPr>
          <w:rFonts w:ascii="Arial" w:eastAsia="Arial" w:hAnsi="Arial" w:cs="Arial"/>
          <w:sz w:val="21"/>
          <w:szCs w:val="21"/>
        </w:rPr>
        <w:t>as</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rwi</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ag</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ed,</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not</w:t>
      </w:r>
      <w:r>
        <w:rPr>
          <w:rFonts w:ascii="Arial" w:eastAsia="Arial" w:hAnsi="Arial" w:cs="Arial"/>
          <w:spacing w:val="-2"/>
          <w:sz w:val="21"/>
          <w:szCs w:val="21"/>
        </w:rPr>
        <w:t xml:space="preserve"> </w:t>
      </w:r>
      <w:r>
        <w:rPr>
          <w:rFonts w:ascii="Arial" w:eastAsia="Arial" w:hAnsi="Arial" w:cs="Arial"/>
          <w:sz w:val="21"/>
          <w:szCs w:val="21"/>
        </w:rPr>
        <w:t>o</w:t>
      </w:r>
      <w:r>
        <w:rPr>
          <w:rFonts w:ascii="Arial" w:eastAsia="Arial" w:hAnsi="Arial" w:cs="Arial"/>
          <w:spacing w:val="-2"/>
          <w:sz w:val="21"/>
          <w:szCs w:val="21"/>
        </w:rPr>
        <w:t>b</w:t>
      </w:r>
      <w:r>
        <w:rPr>
          <w:rFonts w:ascii="Arial" w:eastAsia="Arial" w:hAnsi="Arial" w:cs="Arial"/>
          <w:spacing w:val="1"/>
          <w:sz w:val="21"/>
          <w:szCs w:val="21"/>
        </w:rPr>
        <w:t>li</w:t>
      </w:r>
      <w:r>
        <w:rPr>
          <w:rFonts w:ascii="Arial" w:eastAsia="Arial" w:hAnsi="Arial" w:cs="Arial"/>
          <w:spacing w:val="-2"/>
          <w:sz w:val="21"/>
          <w:szCs w:val="21"/>
        </w:rPr>
        <w:t>ge</w:t>
      </w:r>
      <w:r>
        <w:rPr>
          <w:rFonts w:ascii="Arial" w:eastAsia="Arial" w:hAnsi="Arial" w:cs="Arial"/>
          <w:sz w:val="21"/>
          <w:szCs w:val="21"/>
        </w:rPr>
        <w:t>d</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suppo</w:t>
      </w:r>
      <w:r>
        <w:rPr>
          <w:rFonts w:ascii="Arial" w:eastAsia="Arial" w:hAnsi="Arial" w:cs="Arial"/>
          <w:spacing w:val="-1"/>
          <w:sz w:val="21"/>
          <w:szCs w:val="21"/>
        </w:rPr>
        <w:t>r</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1"/>
          <w:sz w:val="21"/>
          <w:szCs w:val="21"/>
        </w:rPr>
        <w:t>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z w:val="21"/>
          <w:szCs w:val="21"/>
        </w:rPr>
        <w:t>her by</w:t>
      </w:r>
      <w:r>
        <w:rPr>
          <w:rFonts w:ascii="Arial" w:eastAsia="Arial" w:hAnsi="Arial" w:cs="Arial"/>
          <w:spacing w:val="-3"/>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2"/>
          <w:sz w:val="21"/>
          <w:szCs w:val="21"/>
        </w:rPr>
        <w:t>a</w:t>
      </w:r>
      <w:r>
        <w:rPr>
          <w:rFonts w:ascii="Arial" w:eastAsia="Arial" w:hAnsi="Arial" w:cs="Arial"/>
          <w:sz w:val="21"/>
          <w:szCs w:val="21"/>
        </w:rPr>
        <w:t>d</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ce,</w:t>
      </w:r>
      <w:r>
        <w:rPr>
          <w:rFonts w:ascii="Arial" w:eastAsia="Arial" w:hAnsi="Arial" w:cs="Arial"/>
          <w:spacing w:val="-2"/>
          <w:sz w:val="21"/>
          <w:szCs w:val="21"/>
        </w:rPr>
        <w:t xml:space="preserve"> </w:t>
      </w:r>
      <w:r>
        <w:rPr>
          <w:rFonts w:ascii="Arial" w:eastAsia="Arial" w:hAnsi="Arial" w:cs="Arial"/>
          <w:spacing w:val="-1"/>
          <w:sz w:val="21"/>
          <w:szCs w:val="21"/>
        </w:rPr>
        <w:t>tr</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2"/>
          <w:sz w:val="21"/>
          <w:szCs w:val="21"/>
        </w:rPr>
        <w:t xml:space="preserve"> </w:t>
      </w:r>
      <w:r>
        <w:rPr>
          <w:rFonts w:ascii="Arial" w:eastAsia="Arial" w:hAnsi="Arial" w:cs="Arial"/>
          <w:sz w:val="21"/>
          <w:szCs w:val="21"/>
        </w:rPr>
        <w:t>e</w:t>
      </w:r>
      <w:r>
        <w:rPr>
          <w:rFonts w:ascii="Arial" w:eastAsia="Arial" w:hAnsi="Arial" w:cs="Arial"/>
          <w:spacing w:val="-1"/>
          <w:sz w:val="21"/>
          <w:szCs w:val="21"/>
        </w:rPr>
        <w:t>rr</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co</w:t>
      </w:r>
      <w:r>
        <w:rPr>
          <w:rFonts w:ascii="Arial" w:eastAsia="Arial" w:hAnsi="Arial" w:cs="Arial"/>
          <w:spacing w:val="-1"/>
          <w:sz w:val="21"/>
          <w:szCs w:val="21"/>
        </w:rPr>
        <w:t>rr</w:t>
      </w:r>
      <w:r>
        <w:rPr>
          <w:rFonts w:ascii="Arial" w:eastAsia="Arial" w:hAnsi="Arial" w:cs="Arial"/>
          <w:sz w:val="21"/>
          <w:szCs w:val="21"/>
        </w:rPr>
        <w:t>ec</w:t>
      </w:r>
      <w:r>
        <w:rPr>
          <w:rFonts w:ascii="Arial" w:eastAsia="Arial" w:hAnsi="Arial" w:cs="Arial"/>
          <w:spacing w:val="-1"/>
          <w:sz w:val="21"/>
          <w:szCs w:val="21"/>
        </w:rPr>
        <w:t>ti</w:t>
      </w:r>
      <w:r>
        <w:rPr>
          <w:rFonts w:ascii="Arial" w:eastAsia="Arial" w:hAnsi="Arial" w:cs="Arial"/>
          <w:sz w:val="21"/>
          <w:szCs w:val="21"/>
        </w:rPr>
        <w:t>on,</w:t>
      </w:r>
      <w:r>
        <w:rPr>
          <w:rFonts w:ascii="Arial" w:eastAsia="Arial" w:hAnsi="Arial" w:cs="Arial"/>
          <w:spacing w:val="-2"/>
          <w:sz w:val="21"/>
          <w:szCs w:val="21"/>
        </w:rPr>
        <w:t xml:space="preserve"> </w:t>
      </w:r>
      <w:r>
        <w:rPr>
          <w:rFonts w:ascii="Arial" w:eastAsia="Arial" w:hAnsi="Arial" w:cs="Arial"/>
          <w:spacing w:val="-1"/>
          <w:sz w:val="21"/>
          <w:szCs w:val="21"/>
        </w:rPr>
        <w:t>m</w:t>
      </w:r>
      <w:r>
        <w:rPr>
          <w:rFonts w:ascii="Arial" w:eastAsia="Arial" w:hAnsi="Arial" w:cs="Arial"/>
          <w:sz w:val="21"/>
          <w:szCs w:val="21"/>
        </w:rPr>
        <w:t>o</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1"/>
          <w:sz w:val="21"/>
          <w:szCs w:val="21"/>
        </w:rPr>
        <w:t>f</w:t>
      </w:r>
      <w:r>
        <w:rPr>
          <w:rFonts w:ascii="Arial" w:eastAsia="Arial" w:hAnsi="Arial" w:cs="Arial"/>
          <w:spacing w:val="1"/>
          <w:sz w:val="21"/>
          <w:szCs w:val="21"/>
        </w:rPr>
        <w:t>i</w:t>
      </w:r>
      <w:r>
        <w:rPr>
          <w:rFonts w:ascii="Arial" w:eastAsia="Arial" w:hAnsi="Arial" w:cs="Arial"/>
          <w:sz w:val="21"/>
          <w:szCs w:val="21"/>
        </w:rPr>
        <w:t>ca</w:t>
      </w:r>
      <w:r>
        <w:rPr>
          <w:rFonts w:ascii="Arial" w:eastAsia="Arial" w:hAnsi="Arial" w:cs="Arial"/>
          <w:spacing w:val="-1"/>
          <w:sz w:val="21"/>
          <w:szCs w:val="21"/>
        </w:rPr>
        <w:t>ti</w:t>
      </w:r>
      <w:r>
        <w:rPr>
          <w:rFonts w:ascii="Arial" w:eastAsia="Arial" w:hAnsi="Arial" w:cs="Arial"/>
          <w:sz w:val="21"/>
          <w:szCs w:val="21"/>
        </w:rPr>
        <w:t>on,</w:t>
      </w:r>
      <w:r>
        <w:rPr>
          <w:rFonts w:ascii="Arial" w:eastAsia="Arial" w:hAnsi="Arial" w:cs="Arial"/>
          <w:spacing w:val="-2"/>
          <w:sz w:val="21"/>
          <w:szCs w:val="21"/>
        </w:rPr>
        <w:t xml:space="preserve"> </w:t>
      </w:r>
      <w:r>
        <w:rPr>
          <w:rFonts w:ascii="Arial" w:eastAsia="Arial" w:hAnsi="Arial" w:cs="Arial"/>
          <w:sz w:val="21"/>
          <w:szCs w:val="21"/>
        </w:rPr>
        <w:t>new</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z w:val="21"/>
          <w:szCs w:val="21"/>
        </w:rPr>
        <w:t>ea</w:t>
      </w:r>
      <w:r>
        <w:rPr>
          <w:rFonts w:ascii="Arial" w:eastAsia="Arial" w:hAnsi="Arial" w:cs="Arial"/>
          <w:spacing w:val="-2"/>
          <w:sz w:val="21"/>
          <w:szCs w:val="21"/>
        </w:rPr>
        <w:t>s</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z w:val="21"/>
          <w:szCs w:val="21"/>
        </w:rPr>
        <w:t>or enh</w:t>
      </w:r>
      <w:r>
        <w:rPr>
          <w:rFonts w:ascii="Arial" w:eastAsia="Arial" w:hAnsi="Arial" w:cs="Arial"/>
          <w:spacing w:val="-2"/>
          <w:sz w:val="21"/>
          <w:szCs w:val="21"/>
        </w:rPr>
        <w:t>a</w:t>
      </w:r>
      <w:r>
        <w:rPr>
          <w:rFonts w:ascii="Arial" w:eastAsia="Arial" w:hAnsi="Arial" w:cs="Arial"/>
          <w:sz w:val="21"/>
          <w:szCs w:val="21"/>
        </w:rPr>
        <w:t>nc</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rwi</w:t>
      </w:r>
      <w:r>
        <w:rPr>
          <w:rFonts w:ascii="Arial" w:eastAsia="Arial" w:hAnsi="Arial" w:cs="Arial"/>
          <w:sz w:val="21"/>
          <w:szCs w:val="21"/>
        </w:rPr>
        <w:t>se.</w:t>
      </w:r>
    </w:p>
    <w:p w:rsidR="00C65F63" w:rsidRDefault="00C65F63">
      <w:pPr>
        <w:spacing w:before="2" w:after="0" w:line="240" w:lineRule="exact"/>
        <w:rPr>
          <w:sz w:val="24"/>
          <w:szCs w:val="24"/>
        </w:rPr>
      </w:pPr>
    </w:p>
    <w:p w:rsidR="00C65F63" w:rsidRDefault="00E36DCF">
      <w:pPr>
        <w:tabs>
          <w:tab w:val="left" w:pos="1040"/>
        </w:tabs>
        <w:spacing w:after="0"/>
        <w:ind w:left="1046" w:right="379" w:hanging="924"/>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UK</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 ex</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2"/>
          <w:sz w:val="21"/>
          <w:szCs w:val="21"/>
        </w:rPr>
        <w:t>n</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pe</w:t>
      </w:r>
      <w:r>
        <w:rPr>
          <w:rFonts w:ascii="Arial" w:eastAsia="Arial" w:hAnsi="Arial" w:cs="Arial"/>
          <w:spacing w:val="-1"/>
          <w:sz w:val="21"/>
          <w:szCs w:val="21"/>
        </w:rPr>
        <w:t>rm</w:t>
      </w:r>
      <w:r>
        <w:rPr>
          <w:rFonts w:ascii="Arial" w:eastAsia="Arial" w:hAnsi="Arial" w:cs="Arial"/>
          <w:spacing w:val="1"/>
          <w:sz w:val="21"/>
          <w:szCs w:val="21"/>
        </w:rPr>
        <w:t>i</w:t>
      </w:r>
      <w:r>
        <w:rPr>
          <w:rFonts w:ascii="Arial" w:eastAsia="Arial" w:hAnsi="Arial" w:cs="Arial"/>
          <w:spacing w:val="-1"/>
          <w:sz w:val="21"/>
          <w:szCs w:val="21"/>
        </w:rPr>
        <w:t>tt</w:t>
      </w:r>
      <w:r>
        <w:rPr>
          <w:rFonts w:ascii="Arial" w:eastAsia="Arial" w:hAnsi="Arial" w:cs="Arial"/>
          <w:sz w:val="21"/>
          <w:szCs w:val="21"/>
        </w:rPr>
        <w:t>ed by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 exc</w:t>
      </w:r>
      <w:r>
        <w:rPr>
          <w:rFonts w:ascii="Arial" w:eastAsia="Arial" w:hAnsi="Arial" w:cs="Arial"/>
          <w:spacing w:val="-1"/>
          <w:sz w:val="21"/>
          <w:szCs w:val="21"/>
        </w:rPr>
        <w:t>l</w:t>
      </w:r>
      <w:r>
        <w:rPr>
          <w:rFonts w:ascii="Arial" w:eastAsia="Arial" w:hAnsi="Arial" w:cs="Arial"/>
          <w:sz w:val="21"/>
          <w:szCs w:val="21"/>
        </w:rPr>
        <w:t>ud</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l</w:t>
      </w:r>
      <w:r>
        <w:rPr>
          <w:rFonts w:ascii="Arial" w:eastAsia="Arial" w:hAnsi="Arial" w:cs="Arial"/>
          <w:spacing w:val="-2"/>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gua</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4"/>
          <w:sz w:val="21"/>
          <w:szCs w:val="21"/>
        </w:rPr>
        <w:t>t</w:t>
      </w:r>
      <w:r>
        <w:rPr>
          <w:rFonts w:ascii="Arial" w:eastAsia="Arial" w:hAnsi="Arial" w:cs="Arial"/>
          <w:sz w:val="21"/>
          <w:szCs w:val="21"/>
        </w:rPr>
        <w:t>ees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w:t>
      </w:r>
      <w:r>
        <w:rPr>
          <w:rFonts w:ascii="Arial" w:eastAsia="Arial" w:hAnsi="Arial" w:cs="Arial"/>
          <w:sz w:val="21"/>
          <w:szCs w:val="21"/>
        </w:rPr>
        <w:t>or</w:t>
      </w:r>
      <w:r>
        <w:rPr>
          <w:rFonts w:ascii="Arial" w:eastAsia="Arial" w:hAnsi="Arial" w:cs="Arial"/>
          <w:spacing w:val="-1"/>
          <w:sz w:val="21"/>
          <w:szCs w:val="21"/>
        </w:rPr>
        <w:t xml:space="preserve"> 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1"/>
          <w:sz w:val="21"/>
          <w:szCs w:val="21"/>
        </w:rPr>
        <w:t xml:space="preserve"> 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ex</w:t>
      </w:r>
      <w:r>
        <w:rPr>
          <w:rFonts w:ascii="Arial" w:eastAsia="Arial" w:hAnsi="Arial" w:cs="Arial"/>
          <w:spacing w:val="-2"/>
          <w:sz w:val="21"/>
          <w:szCs w:val="21"/>
        </w:rPr>
        <w:t>p</w:t>
      </w:r>
      <w:r>
        <w:rPr>
          <w:rFonts w:ascii="Arial" w:eastAsia="Arial" w:hAnsi="Arial" w:cs="Arial"/>
          <w:spacing w:val="-1"/>
          <w:sz w:val="21"/>
          <w:szCs w:val="21"/>
        </w:rPr>
        <w:t>r</w:t>
      </w:r>
      <w:r>
        <w:rPr>
          <w:rFonts w:ascii="Arial" w:eastAsia="Arial" w:hAnsi="Arial" w:cs="Arial"/>
          <w:sz w:val="21"/>
          <w:szCs w:val="21"/>
        </w:rPr>
        <w:t xml:space="preserve">ess, </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pacing w:val="-2"/>
          <w:sz w:val="21"/>
          <w:szCs w:val="21"/>
        </w:rPr>
        <w:t>p</w:t>
      </w:r>
      <w:r>
        <w:rPr>
          <w:rFonts w:ascii="Arial" w:eastAsia="Arial" w:hAnsi="Arial" w:cs="Arial"/>
          <w:spacing w:val="1"/>
          <w:sz w:val="21"/>
          <w:szCs w:val="21"/>
        </w:rPr>
        <w:t>li</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r</w:t>
      </w:r>
      <w:r>
        <w:rPr>
          <w:rFonts w:ascii="Arial" w:eastAsia="Arial" w:hAnsi="Arial" w:cs="Arial"/>
          <w:sz w:val="21"/>
          <w:szCs w:val="21"/>
        </w:rPr>
        <w:t>esp</w:t>
      </w:r>
      <w:r>
        <w:rPr>
          <w:rFonts w:ascii="Arial" w:eastAsia="Arial" w:hAnsi="Arial" w:cs="Arial"/>
          <w:spacing w:val="-2"/>
          <w:sz w:val="21"/>
          <w:szCs w:val="21"/>
        </w:rPr>
        <w:t>e</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4"/>
          <w:sz w:val="21"/>
          <w:szCs w:val="21"/>
        </w:rPr>
        <w:t>t</w:t>
      </w: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pa</w:t>
      </w:r>
      <w:r>
        <w:rPr>
          <w:rFonts w:ascii="Arial" w:eastAsia="Arial" w:hAnsi="Arial" w:cs="Arial"/>
          <w:spacing w:val="-1"/>
          <w:sz w:val="21"/>
          <w:szCs w:val="21"/>
        </w:rPr>
        <w:t>rt</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u</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he ex</w:t>
      </w:r>
      <w:r>
        <w:rPr>
          <w:rFonts w:ascii="Arial" w:eastAsia="Arial" w:hAnsi="Arial" w:cs="Arial"/>
          <w:spacing w:val="-1"/>
          <w:sz w:val="21"/>
          <w:szCs w:val="21"/>
        </w:rPr>
        <w:t>t</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hey</w:t>
      </w:r>
      <w:r>
        <w:rPr>
          <w:rFonts w:ascii="Arial" w:eastAsia="Arial" w:hAnsi="Arial" w:cs="Arial"/>
          <w:spacing w:val="-3"/>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app</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ab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exp</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s</w:t>
      </w:r>
      <w:r>
        <w:rPr>
          <w:rFonts w:ascii="Arial" w:eastAsia="Arial" w:hAnsi="Arial" w:cs="Arial"/>
          <w:sz w:val="21"/>
          <w:szCs w:val="21"/>
        </w:rPr>
        <w:t>s</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exc</w:t>
      </w:r>
      <w:r>
        <w:rPr>
          <w:rFonts w:ascii="Arial" w:eastAsia="Arial" w:hAnsi="Arial" w:cs="Arial"/>
          <w:spacing w:val="-1"/>
          <w:sz w:val="21"/>
          <w:szCs w:val="21"/>
        </w:rPr>
        <w:t>l</w:t>
      </w:r>
      <w:r>
        <w:rPr>
          <w:rFonts w:ascii="Arial" w:eastAsia="Arial" w:hAnsi="Arial" w:cs="Arial"/>
          <w:sz w:val="21"/>
          <w:szCs w:val="21"/>
        </w:rPr>
        <w:t>ud</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 xml:space="preserve"> t</w:t>
      </w:r>
      <w:r>
        <w:rPr>
          <w:rFonts w:ascii="Arial" w:eastAsia="Arial" w:hAnsi="Arial" w:cs="Arial"/>
          <w:sz w:val="21"/>
          <w:szCs w:val="21"/>
        </w:rPr>
        <w:t>he 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z w:val="21"/>
          <w:szCs w:val="21"/>
        </w:rPr>
        <w:t>ons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 xml:space="preserve">of </w:t>
      </w:r>
      <w:r>
        <w:rPr>
          <w:rFonts w:ascii="Arial" w:eastAsia="Arial" w:hAnsi="Arial" w:cs="Arial"/>
          <w:spacing w:val="-1"/>
          <w:sz w:val="21"/>
          <w:szCs w:val="21"/>
        </w:rPr>
        <w:t>G</w:t>
      </w:r>
      <w:r>
        <w:rPr>
          <w:rFonts w:ascii="Arial" w:eastAsia="Arial" w:hAnsi="Arial" w:cs="Arial"/>
          <w:sz w:val="21"/>
          <w:szCs w:val="21"/>
        </w:rPr>
        <w:t>oods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 xml:space="preserve">1979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z w:val="21"/>
          <w:szCs w:val="21"/>
        </w:rPr>
        <w:t>u</w:t>
      </w:r>
      <w:r>
        <w:rPr>
          <w:rFonts w:ascii="Arial" w:eastAsia="Arial" w:hAnsi="Arial" w:cs="Arial"/>
          <w:spacing w:val="-2"/>
          <w:sz w:val="21"/>
          <w:szCs w:val="21"/>
        </w:rPr>
        <w:t>p</w:t>
      </w:r>
      <w:r>
        <w:rPr>
          <w:rFonts w:ascii="Arial" w:eastAsia="Arial" w:hAnsi="Arial" w:cs="Arial"/>
          <w:sz w:val="21"/>
          <w:szCs w:val="21"/>
        </w:rPr>
        <w:t>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G</w:t>
      </w:r>
      <w:r>
        <w:rPr>
          <w:rFonts w:ascii="Arial" w:eastAsia="Arial" w:hAnsi="Arial" w:cs="Arial"/>
          <w:sz w:val="21"/>
          <w:szCs w:val="21"/>
        </w:rPr>
        <w:t>o</w:t>
      </w:r>
      <w:r>
        <w:rPr>
          <w:rFonts w:ascii="Arial" w:eastAsia="Arial" w:hAnsi="Arial" w:cs="Arial"/>
          <w:spacing w:val="-2"/>
          <w:sz w:val="21"/>
          <w:szCs w:val="21"/>
        </w:rPr>
        <w:t>o</w:t>
      </w:r>
      <w:r>
        <w:rPr>
          <w:rFonts w:ascii="Arial" w:eastAsia="Arial" w:hAnsi="Arial" w:cs="Arial"/>
          <w:sz w:val="21"/>
          <w:szCs w:val="21"/>
        </w:rPr>
        <w:t>ds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ces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19</w:t>
      </w:r>
      <w:r>
        <w:rPr>
          <w:rFonts w:ascii="Arial" w:eastAsia="Arial" w:hAnsi="Arial" w:cs="Arial"/>
          <w:spacing w:val="-2"/>
          <w:sz w:val="21"/>
          <w:szCs w:val="21"/>
        </w:rPr>
        <w:t>8</w:t>
      </w:r>
      <w:r>
        <w:rPr>
          <w:rFonts w:ascii="Arial" w:eastAsia="Arial" w:hAnsi="Arial" w:cs="Arial"/>
          <w:sz w:val="21"/>
          <w:szCs w:val="21"/>
        </w:rPr>
        <w:t>2.</w:t>
      </w:r>
    </w:p>
    <w:p w:rsidR="00C65F63" w:rsidRDefault="00C65F63">
      <w:pPr>
        <w:spacing w:before="19" w:after="0" w:line="220" w:lineRule="exact"/>
      </w:pPr>
    </w:p>
    <w:p w:rsidR="00C65F63" w:rsidRDefault="00E36DCF">
      <w:pPr>
        <w:tabs>
          <w:tab w:val="left" w:pos="1040"/>
        </w:tabs>
        <w:spacing w:after="0"/>
        <w:ind w:left="1046" w:right="122" w:hanging="924"/>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w:t>
      </w:r>
      <w:r>
        <w:rPr>
          <w:rFonts w:ascii="Arial" w:eastAsia="Arial" w:hAnsi="Arial" w:cs="Arial"/>
          <w:spacing w:val="1"/>
          <w:sz w:val="21"/>
          <w:szCs w:val="21"/>
        </w:rPr>
        <w:t>Z</w:t>
      </w:r>
      <w:r>
        <w:rPr>
          <w:rFonts w:ascii="Arial" w:eastAsia="Arial" w:hAnsi="Arial" w:cs="Arial"/>
          <w:spacing w:val="-2"/>
          <w:sz w:val="21"/>
          <w:szCs w:val="21"/>
        </w:rPr>
        <w:t>e</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and,</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 ex</w:t>
      </w:r>
      <w:r>
        <w:rPr>
          <w:rFonts w:ascii="Arial" w:eastAsia="Arial" w:hAnsi="Arial" w:cs="Arial"/>
          <w:spacing w:val="-1"/>
          <w:sz w:val="21"/>
          <w:szCs w:val="21"/>
        </w:rPr>
        <w:t>t</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pe</w:t>
      </w:r>
      <w:r>
        <w:rPr>
          <w:rFonts w:ascii="Arial" w:eastAsia="Arial" w:hAnsi="Arial" w:cs="Arial"/>
          <w:spacing w:val="-3"/>
          <w:sz w:val="21"/>
          <w:szCs w:val="21"/>
        </w:rPr>
        <w:t>r</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pacing w:val="-1"/>
          <w:sz w:val="21"/>
          <w:szCs w:val="21"/>
        </w:rPr>
        <w:t>tt</w:t>
      </w:r>
      <w:r>
        <w:rPr>
          <w:rFonts w:ascii="Arial" w:eastAsia="Arial" w:hAnsi="Arial" w:cs="Arial"/>
          <w:sz w:val="21"/>
          <w:szCs w:val="21"/>
        </w:rPr>
        <w:t>ed by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z w:val="21"/>
          <w:szCs w:val="21"/>
        </w:rPr>
        <w:t>e</w:t>
      </w:r>
      <w:r>
        <w:rPr>
          <w:rFonts w:ascii="Arial" w:eastAsia="Arial" w:hAnsi="Arial" w:cs="Arial"/>
          <w:spacing w:val="-2"/>
          <w:sz w:val="21"/>
          <w:szCs w:val="21"/>
        </w:rPr>
        <w:t>x</w:t>
      </w:r>
      <w:r>
        <w:rPr>
          <w:rFonts w:ascii="Arial" w:eastAsia="Arial" w:hAnsi="Arial" w:cs="Arial"/>
          <w:sz w:val="21"/>
          <w:szCs w:val="21"/>
        </w:rPr>
        <w:t>c</w:t>
      </w:r>
      <w:r>
        <w:rPr>
          <w:rFonts w:ascii="Arial" w:eastAsia="Arial" w:hAnsi="Arial" w:cs="Arial"/>
          <w:spacing w:val="1"/>
          <w:sz w:val="21"/>
          <w:szCs w:val="21"/>
        </w:rPr>
        <w:t>l</w:t>
      </w:r>
      <w:r>
        <w:rPr>
          <w:rFonts w:ascii="Arial" w:eastAsia="Arial" w:hAnsi="Arial" w:cs="Arial"/>
          <w:spacing w:val="-2"/>
          <w:sz w:val="21"/>
          <w:szCs w:val="21"/>
        </w:rPr>
        <w:t>u</w:t>
      </w:r>
      <w:r>
        <w:rPr>
          <w:rFonts w:ascii="Arial" w:eastAsia="Arial" w:hAnsi="Arial" w:cs="Arial"/>
          <w:sz w:val="21"/>
          <w:szCs w:val="21"/>
        </w:rPr>
        <w:t>des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sc</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2"/>
          <w:sz w:val="21"/>
          <w:szCs w:val="21"/>
        </w:rPr>
        <w:t>a</w:t>
      </w:r>
      <w:r>
        <w:rPr>
          <w:rFonts w:ascii="Arial" w:eastAsia="Arial" w:hAnsi="Arial" w:cs="Arial"/>
          <w:sz w:val="21"/>
          <w:szCs w:val="21"/>
        </w:rPr>
        <w:t>nd any</w:t>
      </w:r>
      <w:r>
        <w:rPr>
          <w:rFonts w:ascii="Arial" w:eastAsia="Arial" w:hAnsi="Arial" w:cs="Arial"/>
          <w:spacing w:val="-3"/>
          <w:sz w:val="21"/>
          <w:szCs w:val="21"/>
        </w:rPr>
        <w:t xml:space="preserve"> </w:t>
      </w:r>
      <w:r>
        <w:rPr>
          <w:rFonts w:ascii="Arial" w:eastAsia="Arial" w:hAnsi="Arial" w:cs="Arial"/>
          <w:sz w:val="21"/>
          <w:szCs w:val="21"/>
        </w:rPr>
        <w:t>gua</w:t>
      </w:r>
      <w:r>
        <w:rPr>
          <w:rFonts w:ascii="Arial" w:eastAsia="Arial" w:hAnsi="Arial" w:cs="Arial"/>
          <w:spacing w:val="-3"/>
          <w:sz w:val="21"/>
          <w:szCs w:val="21"/>
        </w:rPr>
        <w:t>r</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ees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w:t>
      </w:r>
      <w:r>
        <w:rPr>
          <w:rFonts w:ascii="Arial" w:eastAsia="Arial" w:hAnsi="Arial" w:cs="Arial"/>
          <w:sz w:val="21"/>
          <w:szCs w:val="21"/>
        </w:rPr>
        <w:t>or</w:t>
      </w:r>
      <w:r>
        <w:rPr>
          <w:rFonts w:ascii="Arial" w:eastAsia="Arial" w:hAnsi="Arial" w:cs="Arial"/>
          <w:spacing w:val="-1"/>
          <w:sz w:val="21"/>
          <w:szCs w:val="21"/>
        </w:rPr>
        <w:t xml:space="preserve"> 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 xml:space="preserve"> 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z w:val="21"/>
          <w:szCs w:val="21"/>
        </w:rPr>
        <w:t>her exp</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s</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pacing w:val="-2"/>
          <w:sz w:val="21"/>
          <w:szCs w:val="21"/>
        </w:rPr>
        <w:t>p</w:t>
      </w:r>
      <w:r>
        <w:rPr>
          <w:rFonts w:ascii="Arial" w:eastAsia="Arial" w:hAnsi="Arial" w:cs="Arial"/>
          <w:spacing w:val="1"/>
          <w:sz w:val="21"/>
          <w:szCs w:val="21"/>
        </w:rPr>
        <w:t>li</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r</w:t>
      </w:r>
      <w:r>
        <w:rPr>
          <w:rFonts w:ascii="Arial" w:eastAsia="Arial" w:hAnsi="Arial" w:cs="Arial"/>
          <w:sz w:val="21"/>
          <w:szCs w:val="21"/>
        </w:rPr>
        <w:t>esp</w:t>
      </w:r>
      <w:r>
        <w:rPr>
          <w:rFonts w:ascii="Arial" w:eastAsia="Arial" w:hAnsi="Arial" w:cs="Arial"/>
          <w:spacing w:val="-2"/>
          <w:sz w:val="21"/>
          <w:szCs w:val="21"/>
        </w:rPr>
        <w:t>e</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pa</w:t>
      </w:r>
      <w:r>
        <w:rPr>
          <w:rFonts w:ascii="Arial" w:eastAsia="Arial" w:hAnsi="Arial" w:cs="Arial"/>
          <w:spacing w:val="-1"/>
          <w:sz w:val="21"/>
          <w:szCs w:val="21"/>
        </w:rPr>
        <w:t>rt</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u</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o </w:t>
      </w:r>
      <w:r>
        <w:rPr>
          <w:rFonts w:ascii="Arial" w:eastAsia="Arial" w:hAnsi="Arial" w:cs="Arial"/>
          <w:spacing w:val="-1"/>
          <w:sz w:val="21"/>
          <w:szCs w:val="21"/>
        </w:rPr>
        <w:t>t</w:t>
      </w:r>
      <w:r>
        <w:rPr>
          <w:rFonts w:ascii="Arial" w:eastAsia="Arial" w:hAnsi="Arial" w:cs="Arial"/>
          <w:sz w:val="21"/>
          <w:szCs w:val="21"/>
        </w:rPr>
        <w:t>he ex</w:t>
      </w:r>
      <w:r>
        <w:rPr>
          <w:rFonts w:ascii="Arial" w:eastAsia="Arial" w:hAnsi="Arial" w:cs="Arial"/>
          <w:spacing w:val="-1"/>
          <w:sz w:val="21"/>
          <w:szCs w:val="21"/>
        </w:rPr>
        <w:t>t</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hey</w:t>
      </w:r>
      <w:r>
        <w:rPr>
          <w:rFonts w:ascii="Arial" w:eastAsia="Arial" w:hAnsi="Arial" w:cs="Arial"/>
          <w:spacing w:val="-3"/>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app</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ca</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e</w:t>
      </w:r>
      <w:r>
        <w:rPr>
          <w:rFonts w:ascii="Arial" w:eastAsia="Arial" w:hAnsi="Arial" w:cs="Arial"/>
          <w:spacing w:val="-2"/>
          <w:sz w:val="21"/>
          <w:szCs w:val="21"/>
        </w:rPr>
        <w:t>x</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es</w:t>
      </w:r>
      <w:r>
        <w:rPr>
          <w:rFonts w:ascii="Arial" w:eastAsia="Arial" w:hAnsi="Arial" w:cs="Arial"/>
          <w:spacing w:val="-2"/>
          <w:sz w:val="21"/>
          <w:szCs w:val="21"/>
        </w:rPr>
        <w:t>s</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exc</w:t>
      </w:r>
      <w:r>
        <w:rPr>
          <w:rFonts w:ascii="Arial" w:eastAsia="Arial" w:hAnsi="Arial" w:cs="Arial"/>
          <w:spacing w:val="1"/>
          <w:sz w:val="21"/>
          <w:szCs w:val="21"/>
        </w:rPr>
        <w:t>l</w:t>
      </w:r>
      <w:r>
        <w:rPr>
          <w:rFonts w:ascii="Arial" w:eastAsia="Arial" w:hAnsi="Arial" w:cs="Arial"/>
          <w:spacing w:val="-2"/>
          <w:sz w:val="21"/>
          <w:szCs w:val="21"/>
        </w:rPr>
        <w:t>ud</w:t>
      </w:r>
      <w:r>
        <w:rPr>
          <w:rFonts w:ascii="Arial" w:eastAsia="Arial" w:hAnsi="Arial" w:cs="Arial"/>
          <w:sz w:val="21"/>
          <w:szCs w:val="21"/>
        </w:rPr>
        <w:t>es</w:t>
      </w:r>
      <w:r>
        <w:rPr>
          <w:rFonts w:ascii="Arial" w:eastAsia="Arial" w:hAnsi="Arial" w:cs="Arial"/>
          <w:spacing w:val="-1"/>
          <w:sz w:val="21"/>
          <w:szCs w:val="21"/>
        </w:rPr>
        <w:t xml:space="preserve"> t</w:t>
      </w:r>
      <w:r>
        <w:rPr>
          <w:rFonts w:ascii="Arial" w:eastAsia="Arial" w:hAnsi="Arial" w:cs="Arial"/>
          <w:sz w:val="21"/>
          <w:szCs w:val="21"/>
        </w:rPr>
        <w:t>he 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z w:val="21"/>
          <w:szCs w:val="21"/>
        </w:rPr>
        <w:t>ons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N</w:t>
      </w:r>
      <w:r>
        <w:rPr>
          <w:rFonts w:ascii="Arial" w:eastAsia="Arial" w:hAnsi="Arial" w:cs="Arial"/>
          <w:sz w:val="21"/>
          <w:szCs w:val="21"/>
        </w:rPr>
        <w:t xml:space="preserve">ew </w:t>
      </w:r>
      <w:r>
        <w:rPr>
          <w:rFonts w:ascii="Arial" w:eastAsia="Arial" w:hAnsi="Arial" w:cs="Arial"/>
          <w:spacing w:val="1"/>
          <w:sz w:val="21"/>
          <w:szCs w:val="21"/>
        </w:rPr>
        <w:t>Z</w:t>
      </w:r>
      <w:r>
        <w:rPr>
          <w:rFonts w:ascii="Arial" w:eastAsia="Arial" w:hAnsi="Arial" w:cs="Arial"/>
          <w:sz w:val="21"/>
          <w:szCs w:val="21"/>
        </w:rPr>
        <w:t>e</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C</w:t>
      </w:r>
      <w:r>
        <w:rPr>
          <w:rFonts w:ascii="Arial" w:eastAsia="Arial" w:hAnsi="Arial" w:cs="Arial"/>
          <w:sz w:val="21"/>
          <w:szCs w:val="21"/>
        </w:rPr>
        <w:t>on</w:t>
      </w:r>
      <w:r>
        <w:rPr>
          <w:rFonts w:ascii="Arial" w:eastAsia="Arial" w:hAnsi="Arial" w:cs="Arial"/>
          <w:spacing w:val="-2"/>
          <w:sz w:val="21"/>
          <w:szCs w:val="21"/>
        </w:rPr>
        <w:t>su</w:t>
      </w:r>
      <w:r>
        <w:rPr>
          <w:rFonts w:ascii="Arial" w:eastAsia="Arial" w:hAnsi="Arial" w:cs="Arial"/>
          <w:spacing w:val="2"/>
          <w:sz w:val="21"/>
          <w:szCs w:val="21"/>
        </w:rPr>
        <w:t>m</w:t>
      </w:r>
      <w:r>
        <w:rPr>
          <w:rFonts w:ascii="Arial" w:eastAsia="Arial" w:hAnsi="Arial" w:cs="Arial"/>
          <w:sz w:val="21"/>
          <w:szCs w:val="21"/>
        </w:rPr>
        <w:t>er</w:t>
      </w:r>
      <w:r>
        <w:rPr>
          <w:rFonts w:ascii="Arial" w:eastAsia="Arial" w:hAnsi="Arial" w:cs="Arial"/>
          <w:spacing w:val="-1"/>
          <w:sz w:val="21"/>
          <w:szCs w:val="21"/>
        </w:rPr>
        <w:t xml:space="preserve"> G</w:t>
      </w:r>
      <w:r>
        <w:rPr>
          <w:rFonts w:ascii="Arial" w:eastAsia="Arial" w:hAnsi="Arial" w:cs="Arial"/>
          <w:sz w:val="21"/>
          <w:szCs w:val="21"/>
        </w:rPr>
        <w:t>ua</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ees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 xml:space="preserve">1993 </w:t>
      </w:r>
      <w:r>
        <w:rPr>
          <w:rFonts w:ascii="Arial" w:eastAsia="Arial" w:hAnsi="Arial" w:cs="Arial"/>
          <w:spacing w:val="-2"/>
          <w:sz w:val="21"/>
          <w:szCs w:val="21"/>
        </w:rPr>
        <w:t>p</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z w:val="21"/>
          <w:szCs w:val="21"/>
        </w:rPr>
        <w:t>su</w:t>
      </w:r>
      <w:r>
        <w:rPr>
          <w:rFonts w:ascii="Arial" w:eastAsia="Arial" w:hAnsi="Arial" w:cs="Arial"/>
          <w:spacing w:val="-2"/>
          <w:sz w:val="21"/>
          <w:szCs w:val="21"/>
        </w:rPr>
        <w:t>a</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c</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u</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43</w:t>
      </w:r>
      <w:r>
        <w:rPr>
          <w:rFonts w:ascii="Arial" w:eastAsia="Arial" w:hAnsi="Arial" w:cs="Arial"/>
          <w:spacing w:val="-3"/>
          <w:sz w:val="21"/>
          <w:szCs w:val="21"/>
        </w:rPr>
        <w:t>(</w:t>
      </w:r>
      <w:r>
        <w:rPr>
          <w:rFonts w:ascii="Arial" w:eastAsia="Arial" w:hAnsi="Arial" w:cs="Arial"/>
          <w:sz w:val="21"/>
          <w:szCs w:val="21"/>
        </w:rPr>
        <w:t>2)</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o</w:t>
      </w:r>
      <w:r>
        <w:rPr>
          <w:rFonts w:ascii="Arial" w:eastAsia="Arial" w:hAnsi="Arial" w:cs="Arial"/>
          <w:sz w:val="21"/>
          <w:szCs w:val="21"/>
        </w:rPr>
        <w:t>f and</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he 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w:t>
      </w:r>
      <w:r>
        <w:rPr>
          <w:rFonts w:ascii="Arial" w:eastAsia="Arial" w:hAnsi="Arial" w:cs="Arial"/>
          <w:spacing w:val="1"/>
          <w:sz w:val="21"/>
          <w:szCs w:val="21"/>
        </w:rPr>
        <w:t>Z</w:t>
      </w:r>
      <w:r>
        <w:rPr>
          <w:rFonts w:ascii="Arial" w:eastAsia="Arial" w:hAnsi="Arial" w:cs="Arial"/>
          <w:sz w:val="21"/>
          <w:szCs w:val="21"/>
        </w:rPr>
        <w:t>e</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G</w:t>
      </w:r>
      <w:r>
        <w:rPr>
          <w:rFonts w:ascii="Arial" w:eastAsia="Arial" w:hAnsi="Arial" w:cs="Arial"/>
          <w:sz w:val="21"/>
          <w:szCs w:val="21"/>
        </w:rPr>
        <w:t>oo</w:t>
      </w:r>
      <w:r>
        <w:rPr>
          <w:rFonts w:ascii="Arial" w:eastAsia="Arial" w:hAnsi="Arial" w:cs="Arial"/>
          <w:spacing w:val="-2"/>
          <w:sz w:val="21"/>
          <w:szCs w:val="21"/>
        </w:rPr>
        <w:t>d</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1</w:t>
      </w:r>
      <w:r>
        <w:rPr>
          <w:rFonts w:ascii="Arial" w:eastAsia="Arial" w:hAnsi="Arial" w:cs="Arial"/>
          <w:spacing w:val="-2"/>
          <w:sz w:val="21"/>
          <w:szCs w:val="21"/>
        </w:rPr>
        <w:t>9</w:t>
      </w:r>
      <w:r>
        <w:rPr>
          <w:rFonts w:ascii="Arial" w:eastAsia="Arial" w:hAnsi="Arial" w:cs="Arial"/>
          <w:sz w:val="21"/>
          <w:szCs w:val="21"/>
        </w:rPr>
        <w:t>08 pu</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2"/>
          <w:sz w:val="21"/>
          <w:szCs w:val="21"/>
        </w:rPr>
        <w:t>u</w:t>
      </w:r>
      <w:r>
        <w:rPr>
          <w:rFonts w:ascii="Arial" w:eastAsia="Arial" w:hAnsi="Arial" w:cs="Arial"/>
          <w:sz w:val="21"/>
          <w:szCs w:val="21"/>
        </w:rPr>
        <w:t>ant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c</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 xml:space="preserve">use </w:t>
      </w:r>
      <w:r>
        <w:rPr>
          <w:rFonts w:ascii="Arial" w:eastAsia="Arial" w:hAnsi="Arial" w:cs="Arial"/>
          <w:spacing w:val="-2"/>
          <w:sz w:val="21"/>
          <w:szCs w:val="21"/>
        </w:rPr>
        <w:t>5</w:t>
      </w:r>
      <w:r>
        <w:rPr>
          <w:rFonts w:ascii="Arial" w:eastAsia="Arial" w:hAnsi="Arial" w:cs="Arial"/>
          <w:sz w:val="21"/>
          <w:szCs w:val="21"/>
        </w:rPr>
        <w:t>6</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z w:val="21"/>
          <w:szCs w:val="21"/>
        </w:rPr>
        <w:t xml:space="preserve">. </w:t>
      </w:r>
      <w:r>
        <w:rPr>
          <w:rFonts w:ascii="Arial" w:eastAsia="Arial" w:hAnsi="Arial" w:cs="Arial"/>
          <w:spacing w:val="-2"/>
          <w:sz w:val="21"/>
          <w:szCs w:val="21"/>
        </w:rPr>
        <w:t>Y</w:t>
      </w:r>
      <w:r>
        <w:rPr>
          <w:rFonts w:ascii="Arial" w:eastAsia="Arial" w:hAnsi="Arial" w:cs="Arial"/>
          <w:sz w:val="21"/>
          <w:szCs w:val="21"/>
        </w:rPr>
        <w:t>ou co</w:t>
      </w:r>
      <w:r>
        <w:rPr>
          <w:rFonts w:ascii="Arial" w:eastAsia="Arial" w:hAnsi="Arial" w:cs="Arial"/>
          <w:spacing w:val="-2"/>
          <w:sz w:val="21"/>
          <w:szCs w:val="21"/>
        </w:rPr>
        <w:t>n</w:t>
      </w:r>
      <w:r>
        <w:rPr>
          <w:rFonts w:ascii="Arial" w:eastAsia="Arial" w:hAnsi="Arial" w:cs="Arial"/>
          <w:spacing w:val="1"/>
          <w:sz w:val="21"/>
          <w:szCs w:val="21"/>
        </w:rPr>
        <w:t>fi</w:t>
      </w:r>
      <w:r>
        <w:rPr>
          <w:rFonts w:ascii="Arial" w:eastAsia="Arial" w:hAnsi="Arial" w:cs="Arial"/>
          <w:spacing w:val="-3"/>
          <w:sz w:val="21"/>
          <w:szCs w:val="21"/>
        </w:rPr>
        <w:t>r</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y</w:t>
      </w:r>
      <w:r>
        <w:rPr>
          <w:rFonts w:ascii="Arial" w:eastAsia="Arial" w:hAnsi="Arial" w:cs="Arial"/>
          <w:sz w:val="21"/>
          <w:szCs w:val="21"/>
        </w:rPr>
        <w:t>ou 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z w:val="21"/>
          <w:szCs w:val="21"/>
        </w:rPr>
        <w:t>bus</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ess</w:t>
      </w:r>
      <w:r>
        <w:rPr>
          <w:rFonts w:ascii="Arial" w:eastAsia="Arial" w:hAnsi="Arial" w:cs="Arial"/>
          <w:spacing w:val="-1"/>
          <w:sz w:val="21"/>
          <w:szCs w:val="21"/>
        </w:rPr>
        <w:t xml:space="preserve"> </w:t>
      </w:r>
      <w:r>
        <w:rPr>
          <w:rFonts w:ascii="Arial" w:eastAsia="Arial" w:hAnsi="Arial" w:cs="Arial"/>
          <w:spacing w:val="-2"/>
          <w:sz w:val="21"/>
          <w:szCs w:val="21"/>
        </w:rPr>
        <w:t>p</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z w:val="21"/>
          <w:szCs w:val="21"/>
        </w:rPr>
        <w:t>po</w:t>
      </w:r>
      <w:r>
        <w:rPr>
          <w:rFonts w:ascii="Arial" w:eastAsia="Arial" w:hAnsi="Arial" w:cs="Arial"/>
          <w:spacing w:val="-2"/>
          <w:sz w:val="21"/>
          <w:szCs w:val="21"/>
        </w:rPr>
        <w:t>s</w:t>
      </w:r>
      <w:r>
        <w:rPr>
          <w:rFonts w:ascii="Arial" w:eastAsia="Arial" w:hAnsi="Arial" w:cs="Arial"/>
          <w:sz w:val="21"/>
          <w:szCs w:val="21"/>
        </w:rPr>
        <w:t>es.</w:t>
      </w:r>
    </w:p>
    <w:p w:rsidR="00C65F63" w:rsidRDefault="00C65F63">
      <w:pPr>
        <w:spacing w:before="19" w:after="0" w:line="220" w:lineRule="exact"/>
      </w:pPr>
    </w:p>
    <w:p w:rsidR="00C65F63" w:rsidRDefault="00E36DCF">
      <w:pPr>
        <w:tabs>
          <w:tab w:val="left" w:pos="1040"/>
        </w:tabs>
        <w:spacing w:after="0"/>
        <w:ind w:left="1046" w:right="241" w:hanging="924"/>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us</w:t>
      </w:r>
      <w:r>
        <w:rPr>
          <w:rFonts w:ascii="Arial" w:eastAsia="Arial" w:hAnsi="Arial" w:cs="Arial"/>
          <w:spacing w:val="-1"/>
          <w:sz w:val="21"/>
          <w:szCs w:val="21"/>
        </w:rPr>
        <w:t>tr</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 ex</w:t>
      </w:r>
      <w:r>
        <w:rPr>
          <w:rFonts w:ascii="Arial" w:eastAsia="Arial" w:hAnsi="Arial" w:cs="Arial"/>
          <w:spacing w:val="-3"/>
          <w:sz w:val="21"/>
          <w:szCs w:val="21"/>
        </w:rPr>
        <w:t>t</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pe</w:t>
      </w:r>
      <w:r>
        <w:rPr>
          <w:rFonts w:ascii="Arial" w:eastAsia="Arial" w:hAnsi="Arial" w:cs="Arial"/>
          <w:spacing w:val="-3"/>
          <w:sz w:val="21"/>
          <w:szCs w:val="21"/>
        </w:rPr>
        <w:t>r</w:t>
      </w:r>
      <w:r>
        <w:rPr>
          <w:rFonts w:ascii="Arial" w:eastAsia="Arial" w:hAnsi="Arial" w:cs="Arial"/>
          <w:spacing w:val="2"/>
          <w:sz w:val="21"/>
          <w:szCs w:val="21"/>
        </w:rPr>
        <w:t>m</w:t>
      </w:r>
      <w:r>
        <w:rPr>
          <w:rFonts w:ascii="Arial" w:eastAsia="Arial" w:hAnsi="Arial" w:cs="Arial"/>
          <w:spacing w:val="1"/>
          <w:sz w:val="21"/>
          <w:szCs w:val="21"/>
        </w:rPr>
        <w:t>i</w:t>
      </w:r>
      <w:r>
        <w:rPr>
          <w:rFonts w:ascii="Arial" w:eastAsia="Arial" w:hAnsi="Arial" w:cs="Arial"/>
          <w:spacing w:val="-1"/>
          <w:sz w:val="21"/>
          <w:szCs w:val="21"/>
        </w:rPr>
        <w:t>tt</w:t>
      </w:r>
      <w:r>
        <w:rPr>
          <w:rFonts w:ascii="Arial" w:eastAsia="Arial" w:hAnsi="Arial" w:cs="Arial"/>
          <w:sz w:val="21"/>
          <w:szCs w:val="21"/>
        </w:rPr>
        <w:t>ed by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 exc</w:t>
      </w:r>
      <w:r>
        <w:rPr>
          <w:rFonts w:ascii="Arial" w:eastAsia="Arial" w:hAnsi="Arial" w:cs="Arial"/>
          <w:spacing w:val="-1"/>
          <w:sz w:val="21"/>
          <w:szCs w:val="21"/>
        </w:rPr>
        <w:t>l</w:t>
      </w:r>
      <w:r>
        <w:rPr>
          <w:rFonts w:ascii="Arial" w:eastAsia="Arial" w:hAnsi="Arial" w:cs="Arial"/>
          <w:sz w:val="21"/>
          <w:szCs w:val="21"/>
        </w:rPr>
        <w:t>ud</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l</w:t>
      </w:r>
      <w:r>
        <w:rPr>
          <w:rFonts w:ascii="Arial" w:eastAsia="Arial" w:hAnsi="Arial" w:cs="Arial"/>
          <w:spacing w:val="-2"/>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gua</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4"/>
          <w:sz w:val="21"/>
          <w:szCs w:val="21"/>
        </w:rPr>
        <w:t>t</w:t>
      </w:r>
      <w:r>
        <w:rPr>
          <w:rFonts w:ascii="Arial" w:eastAsia="Arial" w:hAnsi="Arial" w:cs="Arial"/>
          <w:sz w:val="21"/>
          <w:szCs w:val="21"/>
        </w:rPr>
        <w:t>ees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w:t>
      </w:r>
      <w:r>
        <w:rPr>
          <w:rFonts w:ascii="Arial" w:eastAsia="Arial" w:hAnsi="Arial" w:cs="Arial"/>
          <w:sz w:val="21"/>
          <w:szCs w:val="21"/>
        </w:rPr>
        <w:t>or</w:t>
      </w:r>
      <w:r>
        <w:rPr>
          <w:rFonts w:ascii="Arial" w:eastAsia="Arial" w:hAnsi="Arial" w:cs="Arial"/>
          <w:spacing w:val="-1"/>
          <w:sz w:val="21"/>
          <w:szCs w:val="21"/>
        </w:rPr>
        <w:t xml:space="preserve"> 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1"/>
          <w:sz w:val="21"/>
          <w:szCs w:val="21"/>
        </w:rPr>
        <w:t xml:space="preserve"> 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ex</w:t>
      </w:r>
      <w:r>
        <w:rPr>
          <w:rFonts w:ascii="Arial" w:eastAsia="Arial" w:hAnsi="Arial" w:cs="Arial"/>
          <w:spacing w:val="-2"/>
          <w:sz w:val="21"/>
          <w:szCs w:val="21"/>
        </w:rPr>
        <w:t>p</w:t>
      </w:r>
      <w:r>
        <w:rPr>
          <w:rFonts w:ascii="Arial" w:eastAsia="Arial" w:hAnsi="Arial" w:cs="Arial"/>
          <w:spacing w:val="-1"/>
          <w:sz w:val="21"/>
          <w:szCs w:val="21"/>
        </w:rPr>
        <w:t>r</w:t>
      </w:r>
      <w:r>
        <w:rPr>
          <w:rFonts w:ascii="Arial" w:eastAsia="Arial" w:hAnsi="Arial" w:cs="Arial"/>
          <w:sz w:val="21"/>
          <w:szCs w:val="21"/>
        </w:rPr>
        <w:t xml:space="preserve">ess, </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pacing w:val="-2"/>
          <w:sz w:val="21"/>
          <w:szCs w:val="21"/>
        </w:rPr>
        <w:t>p</w:t>
      </w:r>
      <w:r>
        <w:rPr>
          <w:rFonts w:ascii="Arial" w:eastAsia="Arial" w:hAnsi="Arial" w:cs="Arial"/>
          <w:spacing w:val="1"/>
          <w:sz w:val="21"/>
          <w:szCs w:val="21"/>
        </w:rPr>
        <w:t>li</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r</w:t>
      </w:r>
      <w:r>
        <w:rPr>
          <w:rFonts w:ascii="Arial" w:eastAsia="Arial" w:hAnsi="Arial" w:cs="Arial"/>
          <w:sz w:val="21"/>
          <w:szCs w:val="21"/>
        </w:rPr>
        <w:t>esp</w:t>
      </w:r>
      <w:r>
        <w:rPr>
          <w:rFonts w:ascii="Arial" w:eastAsia="Arial" w:hAnsi="Arial" w:cs="Arial"/>
          <w:spacing w:val="-2"/>
          <w:sz w:val="21"/>
          <w:szCs w:val="21"/>
        </w:rPr>
        <w:t>e</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4"/>
          <w:sz w:val="21"/>
          <w:szCs w:val="21"/>
        </w:rPr>
        <w:t>t</w:t>
      </w: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except</w:t>
      </w:r>
      <w:r>
        <w:rPr>
          <w:rFonts w:ascii="Arial" w:eastAsia="Arial" w:hAnsi="Arial" w:cs="Arial"/>
          <w:spacing w:val="-2"/>
          <w:sz w:val="21"/>
          <w:szCs w:val="21"/>
        </w:rPr>
        <w:t xml:space="preserve">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con</w:t>
      </w:r>
      <w:r>
        <w:rPr>
          <w:rFonts w:ascii="Arial" w:eastAsia="Arial" w:hAnsi="Arial" w:cs="Arial"/>
          <w:spacing w:val="-2"/>
          <w:sz w:val="21"/>
          <w:szCs w:val="21"/>
        </w:rPr>
        <w:t>d</w:t>
      </w:r>
      <w:r>
        <w:rPr>
          <w:rFonts w:ascii="Arial" w:eastAsia="Arial" w:hAnsi="Arial" w:cs="Arial"/>
          <w:spacing w:val="-1"/>
          <w:sz w:val="21"/>
          <w:szCs w:val="21"/>
        </w:rPr>
        <w:t>it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gua</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z w:val="21"/>
          <w:szCs w:val="21"/>
        </w:rPr>
        <w:t xml:space="preserve">ee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ght</w:t>
      </w:r>
      <w:r>
        <w:rPr>
          <w:rFonts w:ascii="Arial" w:eastAsia="Arial" w:hAnsi="Arial" w:cs="Arial"/>
          <w:spacing w:val="-4"/>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1"/>
          <w:sz w:val="21"/>
          <w:szCs w:val="21"/>
        </w:rPr>
        <w:t>m</w:t>
      </w:r>
      <w:r>
        <w:rPr>
          <w:rFonts w:ascii="Arial" w:eastAsia="Arial" w:hAnsi="Arial" w:cs="Arial"/>
          <w:sz w:val="21"/>
          <w:szCs w:val="21"/>
        </w:rPr>
        <w:t>edy</w:t>
      </w:r>
      <w:r>
        <w:rPr>
          <w:rFonts w:ascii="Arial" w:eastAsia="Arial" w:hAnsi="Arial" w:cs="Arial"/>
          <w:spacing w:val="-3"/>
          <w:sz w:val="21"/>
          <w:szCs w:val="21"/>
        </w:rPr>
        <w:t xml:space="preserve"> </w:t>
      </w:r>
      <w:r>
        <w:rPr>
          <w:rFonts w:ascii="Arial" w:eastAsia="Arial" w:hAnsi="Arial" w:cs="Arial"/>
          <w:sz w:val="21"/>
          <w:szCs w:val="21"/>
        </w:rPr>
        <w:t>under</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2"/>
          <w:sz w:val="21"/>
          <w:szCs w:val="21"/>
        </w:rPr>
        <w:t>a</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N</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ause</w:t>
      </w:r>
      <w:r>
        <w:rPr>
          <w:rFonts w:ascii="Arial" w:eastAsia="Arial" w:hAnsi="Arial" w:cs="Arial"/>
          <w:spacing w:val="-1"/>
          <w:sz w:val="21"/>
          <w:szCs w:val="21"/>
        </w:rPr>
        <w:t xml:space="preserve"> </w:t>
      </w:r>
      <w:r>
        <w:rPr>
          <w:rFonts w:ascii="Arial" w:eastAsia="Arial" w:hAnsi="Arial" w:cs="Arial"/>
          <w:sz w:val="21"/>
          <w:szCs w:val="21"/>
        </w:rPr>
        <w:t>5 exc</w:t>
      </w:r>
      <w:r>
        <w:rPr>
          <w:rFonts w:ascii="Arial" w:eastAsia="Arial" w:hAnsi="Arial" w:cs="Arial"/>
          <w:spacing w:val="-1"/>
          <w:sz w:val="21"/>
          <w:szCs w:val="21"/>
        </w:rPr>
        <w:t>l</w:t>
      </w:r>
      <w:r>
        <w:rPr>
          <w:rFonts w:ascii="Arial" w:eastAsia="Arial" w:hAnsi="Arial" w:cs="Arial"/>
          <w:sz w:val="21"/>
          <w:szCs w:val="21"/>
        </w:rPr>
        <w:t>ud</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z w:val="21"/>
          <w:szCs w:val="21"/>
        </w:rPr>
        <w:t>es</w:t>
      </w:r>
      <w:r>
        <w:rPr>
          <w:rFonts w:ascii="Arial" w:eastAsia="Arial" w:hAnsi="Arial" w:cs="Arial"/>
          <w:spacing w:val="-1"/>
          <w:sz w:val="21"/>
          <w:szCs w:val="21"/>
        </w:rPr>
        <w:t>tr</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m</w:t>
      </w:r>
      <w:r>
        <w:rPr>
          <w:rFonts w:ascii="Arial" w:eastAsia="Arial" w:hAnsi="Arial" w:cs="Arial"/>
          <w:sz w:val="21"/>
          <w:szCs w:val="21"/>
        </w:rPr>
        <w:t>o</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1"/>
          <w:sz w:val="21"/>
          <w:szCs w:val="21"/>
        </w:rPr>
        <w:t>f</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con</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gua</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z w:val="21"/>
          <w:szCs w:val="21"/>
        </w:rPr>
        <w:t>ee,</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edy under</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pacing w:val="-2"/>
          <w:sz w:val="21"/>
          <w:szCs w:val="21"/>
        </w:rPr>
        <w:t>a</w:t>
      </w:r>
      <w:r>
        <w:rPr>
          <w:rFonts w:ascii="Arial" w:eastAsia="Arial" w:hAnsi="Arial" w:cs="Arial"/>
          <w:sz w:val="21"/>
          <w:szCs w:val="21"/>
        </w:rPr>
        <w:t>nda</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w:t>
      </w:r>
    </w:p>
    <w:p w:rsidR="00C65F63" w:rsidRDefault="00C65F63">
      <w:pPr>
        <w:spacing w:before="1" w:after="0" w:line="240" w:lineRule="exact"/>
        <w:rPr>
          <w:sz w:val="24"/>
          <w:szCs w:val="24"/>
        </w:rPr>
      </w:pPr>
    </w:p>
    <w:p w:rsidR="00C65F63" w:rsidRDefault="00E36DCF">
      <w:pPr>
        <w:tabs>
          <w:tab w:val="left" w:pos="1040"/>
        </w:tabs>
        <w:spacing w:after="0"/>
        <w:ind w:left="1046" w:right="147" w:hanging="924"/>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5</w:t>
      </w:r>
      <w:r>
        <w:rPr>
          <w:rFonts w:ascii="Arial" w:eastAsia="Arial" w:hAnsi="Arial" w:cs="Arial"/>
          <w:sz w:val="21"/>
          <w:szCs w:val="21"/>
        </w:rPr>
        <w:tab/>
      </w:r>
      <w:r>
        <w:rPr>
          <w:rFonts w:ascii="Arial" w:eastAsia="Arial" w:hAnsi="Arial" w:cs="Arial"/>
          <w:spacing w:val="-2"/>
          <w:sz w:val="21"/>
          <w:szCs w:val="21"/>
        </w:rPr>
        <w:t>Y</w:t>
      </w:r>
      <w:r>
        <w:rPr>
          <w:rFonts w:ascii="Arial" w:eastAsia="Arial" w:hAnsi="Arial" w:cs="Arial"/>
          <w:sz w:val="21"/>
          <w:szCs w:val="21"/>
        </w:rPr>
        <w:t>ou a</w:t>
      </w:r>
      <w:r>
        <w:rPr>
          <w:rFonts w:ascii="Arial" w:eastAsia="Arial" w:hAnsi="Arial" w:cs="Arial"/>
          <w:spacing w:val="-2"/>
          <w:sz w:val="21"/>
          <w:szCs w:val="21"/>
        </w:rPr>
        <w:t>c</w:t>
      </w:r>
      <w:r>
        <w:rPr>
          <w:rFonts w:ascii="Arial" w:eastAsia="Arial" w:hAnsi="Arial" w:cs="Arial"/>
          <w:spacing w:val="2"/>
          <w:sz w:val="21"/>
          <w:szCs w:val="21"/>
        </w:rPr>
        <w:t>k</w:t>
      </w:r>
      <w:r>
        <w:rPr>
          <w:rFonts w:ascii="Arial" w:eastAsia="Arial" w:hAnsi="Arial" w:cs="Arial"/>
          <w:sz w:val="21"/>
          <w:szCs w:val="21"/>
        </w:rPr>
        <w:t>no</w:t>
      </w:r>
      <w:r>
        <w:rPr>
          <w:rFonts w:ascii="Arial" w:eastAsia="Arial" w:hAnsi="Arial" w:cs="Arial"/>
          <w:spacing w:val="-4"/>
          <w:sz w:val="21"/>
          <w:szCs w:val="21"/>
        </w:rPr>
        <w:t>w</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dge</w:t>
      </w:r>
      <w:r>
        <w:rPr>
          <w:rFonts w:ascii="Arial" w:eastAsia="Arial" w:hAnsi="Arial" w:cs="Arial"/>
          <w:spacing w:val="-1"/>
          <w:sz w:val="21"/>
          <w:szCs w:val="21"/>
        </w:rPr>
        <w:t xml:space="preserve"> t</w:t>
      </w:r>
      <w:r>
        <w:rPr>
          <w:rFonts w:ascii="Arial" w:eastAsia="Arial" w:hAnsi="Arial" w:cs="Arial"/>
          <w:sz w:val="21"/>
          <w:szCs w:val="21"/>
        </w:rPr>
        <w:t>hat</w:t>
      </w:r>
      <w:r>
        <w:rPr>
          <w:rFonts w:ascii="Arial" w:eastAsia="Arial" w:hAnsi="Arial" w:cs="Arial"/>
          <w:spacing w:val="-2"/>
          <w:sz w:val="21"/>
          <w:szCs w:val="21"/>
        </w:rPr>
        <w:t xml:space="preserve"> Ban</w:t>
      </w:r>
      <w:r>
        <w:rPr>
          <w:rFonts w:ascii="Arial" w:eastAsia="Arial" w:hAnsi="Arial" w:cs="Arial"/>
          <w:spacing w:val="2"/>
          <w:sz w:val="21"/>
          <w:szCs w:val="21"/>
        </w:rPr>
        <w:t>k</w:t>
      </w:r>
      <w:r>
        <w:rPr>
          <w:rFonts w:ascii="Arial" w:eastAsia="Arial" w:hAnsi="Arial" w:cs="Arial"/>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z w:val="21"/>
          <w:szCs w:val="21"/>
        </w:rPr>
        <w:t>d</w:t>
      </w:r>
      <w:r>
        <w:rPr>
          <w:rFonts w:ascii="Arial" w:eastAsia="Arial" w:hAnsi="Arial" w:cs="Arial"/>
          <w:spacing w:val="-2"/>
          <w:sz w:val="21"/>
          <w:szCs w:val="21"/>
        </w:rPr>
        <w:t>o</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z w:val="21"/>
          <w:szCs w:val="21"/>
        </w:rPr>
        <w:t>not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ant</w:t>
      </w:r>
      <w:r>
        <w:rPr>
          <w:rFonts w:ascii="Arial" w:eastAsia="Arial" w:hAnsi="Arial" w:cs="Arial"/>
          <w:spacing w:val="-2"/>
          <w:sz w:val="21"/>
          <w:szCs w:val="21"/>
        </w:rPr>
        <w:t xml:space="preserve"> 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1"/>
          <w:sz w:val="21"/>
          <w:szCs w:val="21"/>
        </w:rPr>
        <w:t xml:space="preserve"> t</w:t>
      </w:r>
      <w:r>
        <w:rPr>
          <w:rFonts w:ascii="Arial" w:eastAsia="Arial" w:hAnsi="Arial" w:cs="Arial"/>
          <w:sz w:val="21"/>
          <w:szCs w:val="21"/>
        </w:rPr>
        <w:t>hat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3"/>
          <w:sz w:val="21"/>
          <w:szCs w:val="21"/>
        </w:rPr>
        <w:t>r</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et</w:t>
      </w:r>
      <w:r>
        <w:rPr>
          <w:rFonts w:ascii="Arial" w:eastAsia="Arial" w:hAnsi="Arial" w:cs="Arial"/>
          <w:spacing w:val="-2"/>
          <w:sz w:val="21"/>
          <w:szCs w:val="21"/>
        </w:rPr>
        <w:t xml:space="preserve"> 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z w:val="21"/>
          <w:szCs w:val="21"/>
        </w:rPr>
        <w:t>equ</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y</w:t>
      </w:r>
      <w:r>
        <w:rPr>
          <w:rFonts w:ascii="Arial" w:eastAsia="Arial" w:hAnsi="Arial" w:cs="Arial"/>
          <w:sz w:val="21"/>
          <w:szCs w:val="21"/>
        </w:rPr>
        <w:t>ou 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so</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exe</w:t>
      </w:r>
      <w:r>
        <w:rPr>
          <w:rFonts w:ascii="Arial" w:eastAsia="Arial" w:hAnsi="Arial" w:cs="Arial"/>
          <w:spacing w:val="-1"/>
          <w:sz w:val="21"/>
          <w:szCs w:val="21"/>
        </w:rPr>
        <w:t>r</w:t>
      </w:r>
      <w:r>
        <w:rPr>
          <w:rFonts w:ascii="Arial" w:eastAsia="Arial" w:hAnsi="Arial" w:cs="Arial"/>
          <w:sz w:val="21"/>
          <w:szCs w:val="21"/>
        </w:rPr>
        <w:t>c</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ed 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 xml:space="preserve">ed </w:t>
      </w:r>
      <w:r>
        <w:rPr>
          <w:rFonts w:ascii="Arial" w:eastAsia="Arial" w:hAnsi="Arial" w:cs="Arial"/>
          <w:spacing w:val="-2"/>
          <w:sz w:val="21"/>
          <w:szCs w:val="21"/>
        </w:rPr>
        <w:t>u</w:t>
      </w:r>
      <w:r>
        <w:rPr>
          <w:rFonts w:ascii="Arial" w:eastAsia="Arial" w:hAnsi="Arial" w:cs="Arial"/>
          <w:sz w:val="21"/>
          <w:szCs w:val="21"/>
        </w:rPr>
        <w:t>pon</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z w:val="21"/>
          <w:szCs w:val="21"/>
        </w:rPr>
        <w:t>o</w:t>
      </w:r>
      <w:r>
        <w:rPr>
          <w:rFonts w:ascii="Arial" w:eastAsia="Arial" w:hAnsi="Arial" w:cs="Arial"/>
          <w:spacing w:val="-1"/>
          <w:sz w:val="21"/>
          <w:szCs w:val="21"/>
        </w:rPr>
        <w:t>w</w:t>
      </w:r>
      <w:r>
        <w:rPr>
          <w:rFonts w:ascii="Arial" w:eastAsia="Arial" w:hAnsi="Arial" w:cs="Arial"/>
          <w:sz w:val="21"/>
          <w:szCs w:val="21"/>
        </w:rPr>
        <w:t>n sk</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1"/>
          <w:sz w:val="21"/>
          <w:szCs w:val="21"/>
        </w:rPr>
        <w:t>j</w:t>
      </w:r>
      <w:r>
        <w:rPr>
          <w:rFonts w:ascii="Arial" w:eastAsia="Arial" w:hAnsi="Arial" w:cs="Arial"/>
          <w:spacing w:val="-2"/>
          <w:sz w:val="21"/>
          <w:szCs w:val="21"/>
        </w:rPr>
        <w:t>u</w:t>
      </w:r>
      <w:r>
        <w:rPr>
          <w:rFonts w:ascii="Arial" w:eastAsia="Arial" w:hAnsi="Arial" w:cs="Arial"/>
          <w:sz w:val="21"/>
          <w:szCs w:val="21"/>
        </w:rPr>
        <w:t>d</w:t>
      </w:r>
      <w:r>
        <w:rPr>
          <w:rFonts w:ascii="Arial" w:eastAsia="Arial" w:hAnsi="Arial" w:cs="Arial"/>
          <w:spacing w:val="-2"/>
          <w:sz w:val="21"/>
          <w:szCs w:val="21"/>
        </w:rPr>
        <w:t>g</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de</w:t>
      </w:r>
      <w:r>
        <w:rPr>
          <w:rFonts w:ascii="Arial" w:eastAsia="Arial" w:hAnsi="Arial" w:cs="Arial"/>
          <w:spacing w:val="-4"/>
          <w:sz w:val="21"/>
          <w:szCs w:val="21"/>
        </w:rPr>
        <w:t>t</w:t>
      </w:r>
      <w:r>
        <w:rPr>
          <w:rFonts w:ascii="Arial" w:eastAsia="Arial" w:hAnsi="Arial" w:cs="Arial"/>
          <w:sz w:val="21"/>
          <w:szCs w:val="21"/>
        </w:rPr>
        <w:t>e</w:t>
      </w:r>
      <w:r>
        <w:rPr>
          <w:rFonts w:ascii="Arial" w:eastAsia="Arial" w:hAnsi="Arial" w:cs="Arial"/>
          <w:spacing w:val="-1"/>
          <w:sz w:val="21"/>
          <w:szCs w:val="21"/>
        </w:rPr>
        <w:t>rm</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er</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m</w:t>
      </w:r>
      <w:r>
        <w:rPr>
          <w:rFonts w:ascii="Arial" w:eastAsia="Arial" w:hAnsi="Arial" w:cs="Arial"/>
          <w:sz w:val="21"/>
          <w:szCs w:val="21"/>
        </w:rPr>
        <w:t>ee</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z w:val="21"/>
          <w:szCs w:val="21"/>
        </w:rPr>
        <w:t>pa</w:t>
      </w:r>
      <w:r>
        <w:rPr>
          <w:rFonts w:ascii="Arial" w:eastAsia="Arial" w:hAnsi="Arial" w:cs="Arial"/>
          <w:spacing w:val="-1"/>
          <w:sz w:val="21"/>
          <w:szCs w:val="21"/>
        </w:rPr>
        <w:t>rt</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2"/>
          <w:sz w:val="21"/>
          <w:szCs w:val="21"/>
        </w:rPr>
        <w:t>u</w:t>
      </w:r>
      <w:r>
        <w:rPr>
          <w:rFonts w:ascii="Arial" w:eastAsia="Arial" w:hAnsi="Arial" w:cs="Arial"/>
          <w:spacing w:val="1"/>
          <w:sz w:val="21"/>
          <w:szCs w:val="21"/>
        </w:rPr>
        <w:t>l</w:t>
      </w:r>
      <w:r>
        <w:rPr>
          <w:rFonts w:ascii="Arial" w:eastAsia="Arial" w:hAnsi="Arial" w:cs="Arial"/>
          <w:sz w:val="21"/>
          <w:szCs w:val="21"/>
        </w:rPr>
        <w:t xml:space="preserve">ar </w:t>
      </w:r>
      <w:r>
        <w:rPr>
          <w:rFonts w:ascii="Arial" w:eastAsia="Arial" w:hAnsi="Arial" w:cs="Arial"/>
          <w:spacing w:val="-1"/>
          <w:sz w:val="21"/>
          <w:szCs w:val="21"/>
        </w:rPr>
        <w:t>r</w:t>
      </w:r>
      <w:r>
        <w:rPr>
          <w:rFonts w:ascii="Arial" w:eastAsia="Arial" w:hAnsi="Arial" w:cs="Arial"/>
          <w:sz w:val="21"/>
          <w:szCs w:val="21"/>
        </w:rPr>
        <w:t>equ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n</w:t>
      </w:r>
      <w:r>
        <w:rPr>
          <w:rFonts w:ascii="Arial" w:eastAsia="Arial" w:hAnsi="Arial" w:cs="Arial"/>
          <w:sz w:val="21"/>
          <w:szCs w:val="21"/>
        </w:rPr>
        <w:t>ot</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li</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on any</w:t>
      </w:r>
      <w:r>
        <w:rPr>
          <w:rFonts w:ascii="Arial" w:eastAsia="Arial" w:hAnsi="Arial" w:cs="Arial"/>
          <w:spacing w:val="-3"/>
          <w:sz w:val="21"/>
          <w:szCs w:val="21"/>
        </w:rPr>
        <w:t xml:space="preserve"> </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z w:val="21"/>
          <w:szCs w:val="21"/>
        </w:rPr>
        <w:t>ent</w:t>
      </w:r>
      <w:r>
        <w:rPr>
          <w:rFonts w:ascii="Arial" w:eastAsia="Arial" w:hAnsi="Arial" w:cs="Arial"/>
          <w:spacing w:val="-4"/>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z w:val="21"/>
          <w:szCs w:val="21"/>
        </w:rPr>
        <w:t>ep</w:t>
      </w:r>
      <w:r>
        <w:rPr>
          <w:rFonts w:ascii="Arial" w:eastAsia="Arial" w:hAnsi="Arial" w:cs="Arial"/>
          <w:spacing w:val="-1"/>
          <w:sz w:val="21"/>
          <w:szCs w:val="21"/>
        </w:rPr>
        <w:t>r</w:t>
      </w:r>
      <w:r>
        <w:rPr>
          <w:rFonts w:ascii="Arial" w:eastAsia="Arial" w:hAnsi="Arial" w:cs="Arial"/>
          <w:sz w:val="21"/>
          <w:szCs w:val="21"/>
        </w:rPr>
        <w:t>esen</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on by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on beh</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f of</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3"/>
          <w:sz w:val="21"/>
          <w:szCs w:val="21"/>
        </w:rPr>
        <w:t>(</w:t>
      </w:r>
      <w:r>
        <w:rPr>
          <w:rFonts w:ascii="Arial" w:eastAsia="Arial" w:hAnsi="Arial" w:cs="Arial"/>
          <w:sz w:val="21"/>
          <w:szCs w:val="21"/>
        </w:rPr>
        <w:t>un</w:t>
      </w:r>
      <w:r>
        <w:rPr>
          <w:rFonts w:ascii="Arial" w:eastAsia="Arial" w:hAnsi="Arial" w:cs="Arial"/>
          <w:spacing w:val="-1"/>
          <w:sz w:val="21"/>
          <w:szCs w:val="21"/>
        </w:rPr>
        <w:t>l</w:t>
      </w:r>
      <w:r>
        <w:rPr>
          <w:rFonts w:ascii="Arial" w:eastAsia="Arial" w:hAnsi="Arial" w:cs="Arial"/>
          <w:sz w:val="21"/>
          <w:szCs w:val="21"/>
        </w:rPr>
        <w:t>ess</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pacing w:val="-2"/>
          <w:sz w:val="21"/>
          <w:szCs w:val="21"/>
        </w:rPr>
        <w:t>a</w:t>
      </w:r>
      <w:r>
        <w:rPr>
          <w:rFonts w:ascii="Arial" w:eastAsia="Arial" w:hAnsi="Arial" w:cs="Arial"/>
          <w:sz w:val="21"/>
          <w:szCs w:val="21"/>
        </w:rPr>
        <w:t>de</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z w:val="21"/>
          <w:szCs w:val="21"/>
        </w:rPr>
        <w:t>au</w:t>
      </w:r>
      <w:r>
        <w:rPr>
          <w:rFonts w:ascii="Arial" w:eastAsia="Arial" w:hAnsi="Arial" w:cs="Arial"/>
          <w:spacing w:val="-2"/>
          <w:sz w:val="21"/>
          <w:szCs w:val="21"/>
        </w:rPr>
        <w:t>d</w:t>
      </w:r>
      <w:r>
        <w:rPr>
          <w:rFonts w:ascii="Arial" w:eastAsia="Arial" w:hAnsi="Arial" w:cs="Arial"/>
          <w:sz w:val="21"/>
          <w:szCs w:val="21"/>
        </w:rPr>
        <w:t>u</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pacing w:val="1"/>
          <w:sz w:val="21"/>
          <w:szCs w:val="21"/>
        </w:rPr>
        <w:t>l</w:t>
      </w:r>
      <w:r>
        <w:rPr>
          <w:rFonts w:ascii="Arial" w:eastAsia="Arial" w:hAnsi="Arial" w:cs="Arial"/>
          <w:spacing w:val="-2"/>
          <w:sz w:val="21"/>
          <w:szCs w:val="21"/>
        </w:rPr>
        <w:t>y</w:t>
      </w:r>
      <w:r>
        <w:rPr>
          <w:rFonts w:ascii="Arial" w:eastAsia="Arial" w:hAnsi="Arial" w:cs="Arial"/>
          <w:spacing w:val="-1"/>
          <w:sz w:val="21"/>
          <w:szCs w:val="21"/>
        </w:rPr>
        <w:t>)</w:t>
      </w:r>
      <w:r>
        <w:rPr>
          <w:rFonts w:ascii="Arial" w:eastAsia="Arial" w:hAnsi="Arial" w:cs="Arial"/>
          <w:sz w:val="21"/>
          <w:szCs w:val="21"/>
        </w:rPr>
        <w:t>.</w:t>
      </w:r>
    </w:p>
    <w:p w:rsidR="00C65F63" w:rsidRDefault="00C65F63">
      <w:pPr>
        <w:spacing w:before="19" w:after="0" w:line="220" w:lineRule="exact"/>
      </w:pPr>
    </w:p>
    <w:p w:rsidR="00C65F63" w:rsidRDefault="00E36DCF">
      <w:pPr>
        <w:tabs>
          <w:tab w:val="left" w:pos="1040"/>
        </w:tabs>
        <w:spacing w:after="0"/>
        <w:ind w:left="1046" w:right="314" w:hanging="924"/>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6</w:t>
      </w:r>
      <w:r>
        <w:rPr>
          <w:rFonts w:ascii="Arial" w:eastAsia="Arial" w:hAnsi="Arial" w:cs="Arial"/>
          <w:sz w:val="21"/>
          <w:szCs w:val="21"/>
        </w:rPr>
        <w:tab/>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w:t>
      </w:r>
      <w:r>
        <w:rPr>
          <w:rFonts w:ascii="Arial" w:eastAsia="Arial" w:hAnsi="Arial" w:cs="Arial"/>
          <w:spacing w:val="1"/>
          <w:sz w:val="21"/>
          <w:szCs w:val="21"/>
        </w:rPr>
        <w:t>A</w:t>
      </w:r>
      <w:r>
        <w:rPr>
          <w:rFonts w:ascii="Arial" w:eastAsia="Arial" w:hAnsi="Arial" w:cs="Arial"/>
          <w:sz w:val="21"/>
          <w:szCs w:val="21"/>
        </w:rPr>
        <w:t xml:space="preserve">S </w:t>
      </w:r>
      <w:r>
        <w:rPr>
          <w:rFonts w:ascii="Arial" w:eastAsia="Arial" w:hAnsi="Arial" w:cs="Arial"/>
          <w:spacing w:val="-1"/>
          <w:sz w:val="21"/>
          <w:szCs w:val="21"/>
        </w:rPr>
        <w:t>I</w:t>
      </w:r>
      <w:r>
        <w:rPr>
          <w:rFonts w:ascii="Arial" w:eastAsia="Arial" w:hAnsi="Arial" w:cs="Arial"/>
          <w:spacing w:val="1"/>
          <w:sz w:val="21"/>
          <w:szCs w:val="21"/>
        </w:rPr>
        <w:t>S</w:t>
      </w:r>
      <w:r>
        <w:rPr>
          <w:rFonts w:ascii="Arial" w:eastAsia="Arial" w:hAnsi="Arial" w:cs="Arial"/>
          <w:sz w:val="21"/>
          <w:szCs w:val="21"/>
        </w:rPr>
        <w:t>"</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 xml:space="preserve">nd </w:t>
      </w:r>
      <w:r>
        <w:rPr>
          <w:rFonts w:ascii="Arial" w:eastAsia="Arial" w:hAnsi="Arial" w:cs="Arial"/>
          <w:spacing w:val="-2"/>
          <w:sz w:val="21"/>
          <w:szCs w:val="21"/>
        </w:rPr>
        <w:t>y</w:t>
      </w:r>
      <w:r>
        <w:rPr>
          <w:rFonts w:ascii="Arial" w:eastAsia="Arial" w:hAnsi="Arial" w:cs="Arial"/>
          <w:sz w:val="21"/>
          <w:szCs w:val="21"/>
        </w:rPr>
        <w:t>ou a</w:t>
      </w:r>
      <w:r>
        <w:rPr>
          <w:rFonts w:ascii="Arial" w:eastAsia="Arial" w:hAnsi="Arial" w:cs="Arial"/>
          <w:spacing w:val="-2"/>
          <w:sz w:val="21"/>
          <w:szCs w:val="21"/>
        </w:rPr>
        <w:t>c</w:t>
      </w:r>
      <w:r>
        <w:rPr>
          <w:rFonts w:ascii="Arial" w:eastAsia="Arial" w:hAnsi="Arial" w:cs="Arial"/>
          <w:spacing w:val="2"/>
          <w:sz w:val="21"/>
          <w:szCs w:val="21"/>
        </w:rPr>
        <w:t>k</w:t>
      </w:r>
      <w:r>
        <w:rPr>
          <w:rFonts w:ascii="Arial" w:eastAsia="Arial" w:hAnsi="Arial" w:cs="Arial"/>
          <w:sz w:val="21"/>
          <w:szCs w:val="21"/>
        </w:rPr>
        <w:t>no</w:t>
      </w:r>
      <w:r>
        <w:rPr>
          <w:rFonts w:ascii="Arial" w:eastAsia="Arial" w:hAnsi="Arial" w:cs="Arial"/>
          <w:spacing w:val="-4"/>
          <w:sz w:val="21"/>
          <w:szCs w:val="21"/>
        </w:rPr>
        <w:t>w</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d</w:t>
      </w:r>
      <w:r>
        <w:rPr>
          <w:rFonts w:ascii="Arial" w:eastAsia="Arial" w:hAnsi="Arial" w:cs="Arial"/>
          <w:sz w:val="21"/>
          <w:szCs w:val="21"/>
        </w:rPr>
        <w:t xml:space="preserve">ge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f d</w:t>
      </w:r>
      <w:r>
        <w:rPr>
          <w:rFonts w:ascii="Arial" w:eastAsia="Arial" w:hAnsi="Arial" w:cs="Arial"/>
          <w:spacing w:val="-2"/>
          <w:sz w:val="21"/>
          <w:szCs w:val="21"/>
        </w:rPr>
        <w:t>a</w:t>
      </w:r>
      <w:r>
        <w:rPr>
          <w:rFonts w:ascii="Arial" w:eastAsia="Arial" w:hAnsi="Arial" w:cs="Arial"/>
          <w:spacing w:val="-1"/>
          <w:sz w:val="21"/>
          <w:szCs w:val="21"/>
        </w:rPr>
        <w:t>m</w:t>
      </w:r>
      <w:r>
        <w:rPr>
          <w:rFonts w:ascii="Arial" w:eastAsia="Arial" w:hAnsi="Arial" w:cs="Arial"/>
          <w:sz w:val="21"/>
          <w:szCs w:val="21"/>
        </w:rPr>
        <w:t>age</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2"/>
          <w:sz w:val="21"/>
          <w:szCs w:val="21"/>
        </w:rPr>
        <w:t>m</w:t>
      </w:r>
      <w:r>
        <w:rPr>
          <w:rFonts w:ascii="Arial" w:eastAsia="Arial" w:hAnsi="Arial" w:cs="Arial"/>
          <w:sz w:val="21"/>
          <w:szCs w:val="21"/>
        </w:rPr>
        <w:t>pu</w:t>
      </w:r>
      <w:r>
        <w:rPr>
          <w:rFonts w:ascii="Arial" w:eastAsia="Arial" w:hAnsi="Arial" w:cs="Arial"/>
          <w:spacing w:val="-1"/>
          <w:sz w:val="21"/>
          <w:szCs w:val="21"/>
        </w:rPr>
        <w:t>t</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s</w:t>
      </w:r>
      <w:r>
        <w:rPr>
          <w:rFonts w:ascii="Arial" w:eastAsia="Arial" w:hAnsi="Arial" w:cs="Arial"/>
          <w:spacing w:val="-2"/>
          <w:sz w:val="21"/>
          <w:szCs w:val="21"/>
        </w:rPr>
        <w:t>y</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3"/>
          <w:sz w:val="21"/>
          <w:szCs w:val="21"/>
        </w:rPr>
        <w:t xml:space="preserve"> </w:t>
      </w:r>
      <w:r>
        <w:rPr>
          <w:rFonts w:ascii="Arial" w:eastAsia="Arial" w:hAnsi="Arial" w:cs="Arial"/>
          <w:sz w:val="21"/>
          <w:szCs w:val="21"/>
        </w:rPr>
        <w:t>at</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1"/>
          <w:sz w:val="21"/>
          <w:szCs w:val="21"/>
        </w:rPr>
        <w:t>tim</w:t>
      </w:r>
      <w:r>
        <w:rPr>
          <w:rFonts w:ascii="Arial" w:eastAsia="Arial" w:hAnsi="Arial" w:cs="Arial"/>
          <w:sz w:val="21"/>
          <w:szCs w:val="21"/>
        </w:rPr>
        <w:t>es</w:t>
      </w:r>
      <w:r>
        <w:rPr>
          <w:rFonts w:ascii="Arial" w:eastAsia="Arial" w:hAnsi="Arial" w:cs="Arial"/>
          <w:spacing w:val="-1"/>
          <w:sz w:val="21"/>
          <w:szCs w:val="21"/>
        </w:rPr>
        <w:t xml:space="preserve"> r</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z w:val="21"/>
          <w:szCs w:val="21"/>
        </w:rPr>
        <w:t>ns</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w:t>
      </w:r>
    </w:p>
    <w:p w:rsidR="00C65F63" w:rsidRDefault="00C65F63">
      <w:pPr>
        <w:spacing w:after="0"/>
        <w:sectPr w:rsidR="00C65F63">
          <w:footerReference w:type="default" r:id="rId9"/>
          <w:pgSz w:w="11900" w:h="16840"/>
          <w:pgMar w:top="1060" w:right="1160" w:bottom="660" w:left="1580" w:header="0" w:footer="472" w:gutter="0"/>
          <w:pgNumType w:start="2"/>
          <w:cols w:space="720"/>
        </w:sectPr>
      </w:pPr>
    </w:p>
    <w:p w:rsidR="00C65F63" w:rsidRDefault="00E36DCF">
      <w:pPr>
        <w:tabs>
          <w:tab w:val="left" w:pos="1040"/>
        </w:tabs>
        <w:spacing w:before="68" w:after="0" w:line="240" w:lineRule="auto"/>
        <w:ind w:left="122" w:right="-20"/>
        <w:rPr>
          <w:rFonts w:ascii="Arial" w:eastAsia="Arial" w:hAnsi="Arial" w:cs="Arial"/>
          <w:sz w:val="21"/>
          <w:szCs w:val="21"/>
        </w:rPr>
      </w:pPr>
      <w:r>
        <w:rPr>
          <w:rFonts w:ascii="Arial" w:eastAsia="Arial" w:hAnsi="Arial" w:cs="Arial"/>
          <w:sz w:val="21"/>
          <w:szCs w:val="21"/>
        </w:rPr>
        <w:lastRenderedPageBreak/>
        <w:t>5</w:t>
      </w:r>
      <w:r>
        <w:rPr>
          <w:rFonts w:ascii="Arial" w:eastAsia="Arial" w:hAnsi="Arial" w:cs="Arial"/>
          <w:spacing w:val="-1"/>
          <w:sz w:val="21"/>
          <w:szCs w:val="21"/>
        </w:rPr>
        <w:t>.</w:t>
      </w:r>
      <w:r>
        <w:rPr>
          <w:rFonts w:ascii="Arial" w:eastAsia="Arial" w:hAnsi="Arial" w:cs="Arial"/>
          <w:sz w:val="21"/>
          <w:szCs w:val="21"/>
        </w:rPr>
        <w:t>7</w:t>
      </w:r>
      <w:r>
        <w:rPr>
          <w:rFonts w:ascii="Arial" w:eastAsia="Arial" w:hAnsi="Arial" w:cs="Arial"/>
          <w:sz w:val="21"/>
          <w:szCs w:val="21"/>
        </w:rPr>
        <w:tab/>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z w:val="21"/>
          <w:szCs w:val="21"/>
        </w:rPr>
        <w:t>d</w:t>
      </w:r>
      <w:r>
        <w:rPr>
          <w:rFonts w:ascii="Arial" w:eastAsia="Arial" w:hAnsi="Arial" w:cs="Arial"/>
          <w:spacing w:val="-2"/>
          <w:sz w:val="21"/>
          <w:szCs w:val="21"/>
        </w:rPr>
        <w:t>o</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z w:val="21"/>
          <w:szCs w:val="21"/>
        </w:rPr>
        <w:t>not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ha</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17" w:after="0" w:line="260" w:lineRule="exact"/>
        <w:rPr>
          <w:sz w:val="26"/>
          <w:szCs w:val="26"/>
        </w:rPr>
      </w:pPr>
    </w:p>
    <w:p w:rsidR="00C65F63" w:rsidRDefault="00E36DCF">
      <w:pPr>
        <w:tabs>
          <w:tab w:val="left" w:pos="1960"/>
        </w:tabs>
        <w:spacing w:after="0"/>
        <w:ind w:left="1970" w:right="323" w:hanging="924"/>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A</w:t>
      </w:r>
      <w:r>
        <w:rPr>
          <w:rFonts w:ascii="Arial" w:eastAsia="Arial" w:hAnsi="Arial" w:cs="Arial"/>
          <w:sz w:val="21"/>
          <w:szCs w:val="21"/>
        </w:rPr>
        <w:t>ny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he 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z w:val="21"/>
          <w:szCs w:val="21"/>
        </w:rPr>
        <w:t>p</w:t>
      </w:r>
      <w:r>
        <w:rPr>
          <w:rFonts w:ascii="Arial" w:eastAsia="Arial" w:hAnsi="Arial" w:cs="Arial"/>
          <w:spacing w:val="-3"/>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ded</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on beha</w:t>
      </w:r>
      <w:r>
        <w:rPr>
          <w:rFonts w:ascii="Arial" w:eastAsia="Arial" w:hAnsi="Arial" w:cs="Arial"/>
          <w:spacing w:val="-1"/>
          <w:sz w:val="21"/>
          <w:szCs w:val="21"/>
        </w:rPr>
        <w:t>l</w:t>
      </w:r>
      <w:r>
        <w:rPr>
          <w:rFonts w:ascii="Arial" w:eastAsia="Arial" w:hAnsi="Arial" w:cs="Arial"/>
          <w:sz w:val="21"/>
          <w:szCs w:val="21"/>
        </w:rPr>
        <w:t>f of</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r</w:t>
      </w:r>
      <w:r>
        <w:rPr>
          <w:rFonts w:ascii="Arial" w:eastAsia="Arial" w:hAnsi="Arial" w:cs="Arial"/>
          <w:sz w:val="21"/>
          <w:szCs w:val="21"/>
        </w:rPr>
        <w:t>ec</w:t>
      </w:r>
      <w:r>
        <w:rPr>
          <w:rFonts w:ascii="Arial" w:eastAsia="Arial" w:hAnsi="Arial" w:cs="Arial"/>
          <w:spacing w:val="-2"/>
          <w:sz w:val="21"/>
          <w:szCs w:val="21"/>
        </w:rPr>
        <w:t>e</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ed by</w:t>
      </w:r>
      <w:r>
        <w:rPr>
          <w:rFonts w:ascii="Arial" w:eastAsia="Arial" w:hAnsi="Arial" w:cs="Arial"/>
          <w:spacing w:val="-3"/>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 xml:space="preserve">use </w:t>
      </w:r>
      <w:r>
        <w:rPr>
          <w:rFonts w:ascii="Arial" w:eastAsia="Arial" w:hAnsi="Arial" w:cs="Arial"/>
          <w:spacing w:val="-4"/>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3"/>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il</w:t>
      </w:r>
      <w:r>
        <w:rPr>
          <w:rFonts w:ascii="Arial" w:eastAsia="Arial" w:hAnsi="Arial" w:cs="Arial"/>
          <w:sz w:val="21"/>
          <w:szCs w:val="21"/>
        </w:rPr>
        <w:t>l</w:t>
      </w:r>
      <w:r>
        <w:rPr>
          <w:rFonts w:ascii="Arial" w:eastAsia="Arial" w:hAnsi="Arial" w:cs="Arial"/>
          <w:spacing w:val="-2"/>
          <w:sz w:val="21"/>
          <w:szCs w:val="21"/>
        </w:rPr>
        <w:t xml:space="preserve"> </w:t>
      </w:r>
      <w:r>
        <w:rPr>
          <w:rFonts w:ascii="Arial" w:eastAsia="Arial" w:hAnsi="Arial" w:cs="Arial"/>
          <w:sz w:val="21"/>
          <w:szCs w:val="21"/>
        </w:rPr>
        <w:t>be ac</w:t>
      </w:r>
      <w:r>
        <w:rPr>
          <w:rFonts w:ascii="Arial" w:eastAsia="Arial" w:hAnsi="Arial" w:cs="Arial"/>
          <w:spacing w:val="-2"/>
          <w:sz w:val="21"/>
          <w:szCs w:val="21"/>
        </w:rPr>
        <w:t>c</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us</w:t>
      </w:r>
      <w:r>
        <w:rPr>
          <w:rFonts w:ascii="Arial" w:eastAsia="Arial" w:hAnsi="Arial" w:cs="Arial"/>
          <w:spacing w:val="-1"/>
          <w:sz w:val="21"/>
          <w:szCs w:val="21"/>
        </w:rPr>
        <w:t xml:space="preserve"> </w:t>
      </w:r>
      <w:r>
        <w:rPr>
          <w:rFonts w:ascii="Arial" w:eastAsia="Arial" w:hAnsi="Arial" w:cs="Arial"/>
          <w:spacing w:val="1"/>
          <w:sz w:val="21"/>
          <w:szCs w:val="21"/>
        </w:rPr>
        <w:t>f</w:t>
      </w:r>
      <w:r>
        <w:rPr>
          <w:rFonts w:ascii="Arial" w:eastAsia="Arial" w:hAnsi="Arial" w:cs="Arial"/>
          <w:spacing w:val="-3"/>
          <w:sz w:val="21"/>
          <w:szCs w:val="21"/>
        </w:rPr>
        <w:t>r</w:t>
      </w:r>
      <w:r>
        <w:rPr>
          <w:rFonts w:ascii="Arial" w:eastAsia="Arial" w:hAnsi="Arial" w:cs="Arial"/>
          <w:sz w:val="21"/>
          <w:szCs w:val="21"/>
        </w:rPr>
        <w:t>ee;</w:t>
      </w:r>
    </w:p>
    <w:p w:rsidR="00C65F63" w:rsidRDefault="00C65F63">
      <w:pPr>
        <w:spacing w:before="1" w:after="0" w:line="240" w:lineRule="exact"/>
        <w:rPr>
          <w:sz w:val="24"/>
          <w:szCs w:val="24"/>
        </w:rPr>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l ope</w:t>
      </w:r>
      <w:r>
        <w:rPr>
          <w:rFonts w:ascii="Arial" w:eastAsia="Arial" w:hAnsi="Arial" w:cs="Arial"/>
          <w:spacing w:val="-3"/>
          <w:sz w:val="21"/>
          <w:szCs w:val="21"/>
        </w:rPr>
        <w:t>r</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hout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rr</w:t>
      </w:r>
      <w:r>
        <w:rPr>
          <w:rFonts w:ascii="Arial" w:eastAsia="Arial" w:hAnsi="Arial" w:cs="Arial"/>
          <w:spacing w:val="-2"/>
          <w:sz w:val="21"/>
          <w:szCs w:val="21"/>
        </w:rPr>
        <w:t>u</w:t>
      </w:r>
      <w:r>
        <w:rPr>
          <w:rFonts w:ascii="Arial" w:eastAsia="Arial" w:hAnsi="Arial" w:cs="Arial"/>
          <w:sz w:val="21"/>
          <w:szCs w:val="21"/>
        </w:rPr>
        <w:t>p</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e</w:t>
      </w:r>
      <w:r>
        <w:rPr>
          <w:rFonts w:ascii="Arial" w:eastAsia="Arial" w:hAnsi="Arial" w:cs="Arial"/>
          <w:spacing w:val="-1"/>
          <w:sz w:val="21"/>
          <w:szCs w:val="21"/>
        </w:rPr>
        <w:t>rr</w:t>
      </w:r>
      <w:r>
        <w:rPr>
          <w:rFonts w:ascii="Arial" w:eastAsia="Arial" w:hAnsi="Arial" w:cs="Arial"/>
          <w:spacing w:val="-2"/>
          <w:sz w:val="21"/>
          <w:szCs w:val="21"/>
        </w:rPr>
        <w:t>o</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z w:val="21"/>
          <w:szCs w:val="21"/>
        </w:rPr>
        <w:t>or</w:t>
      </w:r>
    </w:p>
    <w:p w:rsidR="00C65F63" w:rsidRDefault="00C65F63">
      <w:pPr>
        <w:spacing w:before="15" w:after="0" w:line="260" w:lineRule="exact"/>
        <w:rPr>
          <w:sz w:val="26"/>
          <w:szCs w:val="26"/>
        </w:rPr>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5</w:t>
      </w:r>
      <w:r>
        <w:rPr>
          <w:rFonts w:ascii="Arial" w:eastAsia="Arial" w:hAnsi="Arial" w:cs="Arial"/>
          <w:spacing w:val="-1"/>
          <w:sz w:val="21"/>
          <w:szCs w:val="21"/>
        </w:rPr>
        <w:t>.</w:t>
      </w: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wi</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2"/>
          <w:sz w:val="21"/>
          <w:szCs w:val="21"/>
        </w:rPr>
        <w:t>n</w:t>
      </w:r>
      <w:r>
        <w:rPr>
          <w:rFonts w:ascii="Arial" w:eastAsia="Arial" w:hAnsi="Arial" w:cs="Arial"/>
          <w:sz w:val="21"/>
          <w:szCs w:val="21"/>
        </w:rPr>
        <w:t>ot</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1"/>
          <w:sz w:val="21"/>
          <w:szCs w:val="21"/>
        </w:rPr>
        <w:t>f</w:t>
      </w:r>
      <w:r>
        <w:rPr>
          <w:rFonts w:ascii="Arial" w:eastAsia="Arial" w:hAnsi="Arial" w:cs="Arial"/>
          <w:spacing w:val="1"/>
          <w:sz w:val="21"/>
          <w:szCs w:val="21"/>
        </w:rPr>
        <w:t>f</w:t>
      </w:r>
      <w:r>
        <w:rPr>
          <w:rFonts w:ascii="Arial" w:eastAsia="Arial" w:hAnsi="Arial" w:cs="Arial"/>
          <w:sz w:val="21"/>
          <w:szCs w:val="21"/>
        </w:rPr>
        <w:t>ect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he o</w:t>
      </w:r>
      <w:r>
        <w:rPr>
          <w:rFonts w:ascii="Arial" w:eastAsia="Arial" w:hAnsi="Arial" w:cs="Arial"/>
          <w:spacing w:val="-2"/>
          <w:sz w:val="21"/>
          <w:szCs w:val="21"/>
        </w:rPr>
        <w:t>p</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f o</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ns</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ll</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p</w:t>
      </w:r>
      <w:r>
        <w:rPr>
          <w:rFonts w:ascii="Arial" w:eastAsia="Arial" w:hAnsi="Arial" w:cs="Arial"/>
          <w:sz w:val="21"/>
          <w:szCs w:val="21"/>
        </w:rPr>
        <w:t>p</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ca</w:t>
      </w:r>
      <w:r>
        <w:rPr>
          <w:rFonts w:ascii="Arial" w:eastAsia="Arial" w:hAnsi="Arial" w:cs="Arial"/>
          <w:spacing w:val="-1"/>
          <w:sz w:val="21"/>
          <w:szCs w:val="21"/>
        </w:rPr>
        <w:t>ti</w:t>
      </w:r>
      <w:r>
        <w:rPr>
          <w:rFonts w:ascii="Arial" w:eastAsia="Arial" w:hAnsi="Arial" w:cs="Arial"/>
          <w:sz w:val="21"/>
          <w:szCs w:val="21"/>
        </w:rPr>
        <w:t>ons.</w:t>
      </w:r>
    </w:p>
    <w:p w:rsidR="00C65F63" w:rsidRDefault="00C65F63">
      <w:pPr>
        <w:spacing w:before="8" w:after="0" w:line="150" w:lineRule="exact"/>
        <w:rPr>
          <w:sz w:val="15"/>
          <w:szCs w:val="15"/>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40"/>
        </w:tabs>
        <w:spacing w:after="0" w:line="240" w:lineRule="auto"/>
        <w:ind w:left="122" w:right="-20"/>
        <w:rPr>
          <w:rFonts w:ascii="Arial" w:eastAsia="Arial" w:hAnsi="Arial" w:cs="Arial"/>
          <w:sz w:val="24"/>
          <w:szCs w:val="24"/>
        </w:rPr>
      </w:pPr>
      <w:r>
        <w:rPr>
          <w:rFonts w:ascii="Arial" w:eastAsia="Arial" w:hAnsi="Arial" w:cs="Arial"/>
          <w:b/>
          <w:bCs/>
          <w:sz w:val="24"/>
          <w:szCs w:val="24"/>
        </w:rPr>
        <w:t>6</w:t>
      </w:r>
      <w:r>
        <w:rPr>
          <w:rFonts w:ascii="Arial" w:eastAsia="Arial" w:hAnsi="Arial" w:cs="Arial"/>
          <w:b/>
          <w:bCs/>
          <w:sz w:val="24"/>
          <w:szCs w:val="24"/>
        </w:rPr>
        <w:tab/>
        <w:t>Li</w:t>
      </w:r>
      <w:r>
        <w:rPr>
          <w:rFonts w:ascii="Arial" w:eastAsia="Arial" w:hAnsi="Arial" w:cs="Arial"/>
          <w:b/>
          <w:bCs/>
          <w:spacing w:val="1"/>
          <w:sz w:val="24"/>
          <w:szCs w:val="24"/>
        </w:rPr>
        <w:t>a</w:t>
      </w:r>
      <w:r>
        <w:rPr>
          <w:rFonts w:ascii="Arial" w:eastAsia="Arial" w:hAnsi="Arial" w:cs="Arial"/>
          <w:b/>
          <w:bCs/>
          <w:sz w:val="24"/>
          <w:szCs w:val="24"/>
        </w:rPr>
        <w:t>bili</w:t>
      </w:r>
      <w:r>
        <w:rPr>
          <w:rFonts w:ascii="Arial" w:eastAsia="Arial" w:hAnsi="Arial" w:cs="Arial"/>
          <w:b/>
          <w:bCs/>
          <w:spacing w:val="2"/>
          <w:sz w:val="24"/>
          <w:szCs w:val="24"/>
        </w:rPr>
        <w:t>t</w:t>
      </w:r>
      <w:r>
        <w:rPr>
          <w:rFonts w:ascii="Arial" w:eastAsia="Arial" w:hAnsi="Arial" w:cs="Arial"/>
          <w:b/>
          <w:bCs/>
          <w:sz w:val="24"/>
          <w:szCs w:val="24"/>
        </w:rPr>
        <w:t>y</w:t>
      </w:r>
    </w:p>
    <w:p w:rsidR="00C65F63" w:rsidRDefault="00C65F63">
      <w:pPr>
        <w:spacing w:after="0" w:line="280" w:lineRule="exact"/>
        <w:rPr>
          <w:sz w:val="28"/>
          <w:szCs w:val="28"/>
        </w:rPr>
      </w:pPr>
    </w:p>
    <w:p w:rsidR="00C65F63" w:rsidRDefault="00E36DCF">
      <w:pPr>
        <w:spacing w:after="0" w:line="275" w:lineRule="auto"/>
        <w:ind w:left="1046" w:right="507" w:hanging="924"/>
        <w:jc w:val="both"/>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 xml:space="preserve">1         </w:t>
      </w:r>
      <w:r>
        <w:rPr>
          <w:rFonts w:ascii="Arial" w:eastAsia="Arial" w:hAnsi="Arial" w:cs="Arial"/>
          <w:spacing w:val="47"/>
          <w:sz w:val="21"/>
          <w:szCs w:val="21"/>
        </w:rPr>
        <w:t xml:space="preserve"> </w:t>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UK</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hen</w:t>
      </w:r>
      <w:r>
        <w:rPr>
          <w:rFonts w:ascii="Arial" w:eastAsia="Arial" w:hAnsi="Arial" w:cs="Arial"/>
          <w:spacing w:val="-1"/>
          <w:sz w:val="21"/>
          <w:szCs w:val="21"/>
        </w:rPr>
        <w:t xml:space="preserve"> </w:t>
      </w:r>
      <w:r>
        <w:rPr>
          <w:rFonts w:ascii="Arial" w:eastAsia="Arial" w:hAnsi="Arial" w:cs="Arial"/>
          <w:spacing w:val="-2"/>
          <w:sz w:val="21"/>
          <w:szCs w:val="21"/>
        </w:rPr>
        <w:t>s</w:t>
      </w:r>
      <w:r>
        <w:rPr>
          <w:rFonts w:ascii="Arial" w:eastAsia="Arial" w:hAnsi="Arial" w:cs="Arial"/>
          <w:sz w:val="21"/>
          <w:szCs w:val="21"/>
        </w:rPr>
        <w:t>ub</w:t>
      </w:r>
      <w:r>
        <w:rPr>
          <w:rFonts w:ascii="Arial" w:eastAsia="Arial" w:hAnsi="Arial" w:cs="Arial"/>
          <w:spacing w:val="-1"/>
          <w:sz w:val="21"/>
          <w:szCs w:val="21"/>
        </w:rPr>
        <w:t>j</w:t>
      </w:r>
      <w:r>
        <w:rPr>
          <w:rFonts w:ascii="Arial" w:eastAsia="Arial" w:hAnsi="Arial" w:cs="Arial"/>
          <w:sz w:val="21"/>
          <w:szCs w:val="21"/>
        </w:rPr>
        <w:t>e</w:t>
      </w:r>
      <w:r>
        <w:rPr>
          <w:rFonts w:ascii="Arial" w:eastAsia="Arial" w:hAnsi="Arial" w:cs="Arial"/>
          <w:spacing w:val="-2"/>
          <w:sz w:val="21"/>
          <w:szCs w:val="21"/>
        </w:rPr>
        <w:t>c</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on</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k's</w:t>
      </w:r>
      <w:r>
        <w:rPr>
          <w:rFonts w:ascii="Arial" w:eastAsia="Arial" w:hAnsi="Arial" w:cs="Arial"/>
          <w:spacing w:val="-1"/>
          <w:sz w:val="21"/>
          <w:szCs w:val="21"/>
        </w:rPr>
        <w:t xml:space="preserve"> l</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2"/>
          <w:sz w:val="21"/>
          <w:szCs w:val="21"/>
        </w:rPr>
        <w:t>b</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4"/>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z w:val="21"/>
          <w:szCs w:val="21"/>
        </w:rPr>
        <w:t>or dea</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pe</w:t>
      </w:r>
      <w:r>
        <w:rPr>
          <w:rFonts w:ascii="Arial" w:eastAsia="Arial" w:hAnsi="Arial" w:cs="Arial"/>
          <w:spacing w:val="-1"/>
          <w:sz w:val="21"/>
          <w:szCs w:val="21"/>
        </w:rPr>
        <w:t>r</w:t>
      </w:r>
      <w:r>
        <w:rPr>
          <w:rFonts w:ascii="Arial" w:eastAsia="Arial" w:hAnsi="Arial" w:cs="Arial"/>
          <w:spacing w:val="-2"/>
          <w:sz w:val="21"/>
          <w:szCs w:val="21"/>
        </w:rPr>
        <w:t>s</w:t>
      </w:r>
      <w:r>
        <w:rPr>
          <w:rFonts w:ascii="Arial" w:eastAsia="Arial" w:hAnsi="Arial" w:cs="Arial"/>
          <w:sz w:val="21"/>
          <w:szCs w:val="21"/>
        </w:rPr>
        <w:t>on</w:t>
      </w:r>
      <w:r>
        <w:rPr>
          <w:rFonts w:ascii="Arial" w:eastAsia="Arial" w:hAnsi="Arial" w:cs="Arial"/>
          <w:spacing w:val="-2"/>
          <w:sz w:val="21"/>
          <w:szCs w:val="21"/>
        </w:rPr>
        <w:t>a</w:t>
      </w:r>
      <w:r>
        <w:rPr>
          <w:rFonts w:ascii="Arial" w:eastAsia="Arial" w:hAnsi="Arial" w:cs="Arial"/>
          <w:sz w:val="21"/>
          <w:szCs w:val="21"/>
        </w:rPr>
        <w:t xml:space="preserve">l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j</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r</w:t>
      </w:r>
      <w:r>
        <w:rPr>
          <w:rFonts w:ascii="Arial" w:eastAsia="Arial" w:hAnsi="Arial" w:cs="Arial"/>
          <w:sz w:val="21"/>
          <w:szCs w:val="21"/>
        </w:rPr>
        <w:t>esu</w:t>
      </w:r>
      <w:r>
        <w:rPr>
          <w:rFonts w:ascii="Arial" w:eastAsia="Arial" w:hAnsi="Arial" w:cs="Arial"/>
          <w:spacing w:val="1"/>
          <w:sz w:val="21"/>
          <w:szCs w:val="21"/>
        </w:rPr>
        <w:t>l</w:t>
      </w:r>
      <w:r>
        <w:rPr>
          <w:rFonts w:ascii="Arial" w:eastAsia="Arial" w:hAnsi="Arial" w:cs="Arial"/>
          <w:spacing w:val="-1"/>
          <w:sz w:val="21"/>
          <w:szCs w:val="21"/>
        </w:rPr>
        <w:t>ti</w:t>
      </w:r>
      <w:r>
        <w:rPr>
          <w:rFonts w:ascii="Arial" w:eastAsia="Arial" w:hAnsi="Arial" w:cs="Arial"/>
          <w:sz w:val="21"/>
          <w:szCs w:val="21"/>
        </w:rPr>
        <w:t xml:space="preserve">ng </w:t>
      </w:r>
      <w:r>
        <w:rPr>
          <w:rFonts w:ascii="Arial" w:eastAsia="Arial" w:hAnsi="Arial" w:cs="Arial"/>
          <w:spacing w:val="1"/>
          <w:sz w:val="21"/>
          <w:szCs w:val="21"/>
        </w:rPr>
        <w:t>f</w:t>
      </w:r>
      <w:r>
        <w:rPr>
          <w:rFonts w:ascii="Arial" w:eastAsia="Arial" w:hAnsi="Arial" w:cs="Arial"/>
          <w:spacing w:val="-3"/>
          <w:sz w:val="21"/>
          <w:szCs w:val="21"/>
        </w:rPr>
        <w:t>r</w:t>
      </w:r>
      <w:r>
        <w:rPr>
          <w:rFonts w:ascii="Arial" w:eastAsia="Arial" w:hAnsi="Arial" w:cs="Arial"/>
          <w:spacing w:val="-2"/>
          <w:sz w:val="21"/>
          <w:szCs w:val="21"/>
        </w:rPr>
        <w:t>o</w:t>
      </w:r>
      <w:r>
        <w:rPr>
          <w:rFonts w:ascii="Arial" w:eastAsia="Arial" w:hAnsi="Arial" w:cs="Arial"/>
          <w:sz w:val="21"/>
          <w:szCs w:val="21"/>
        </w:rPr>
        <w:t>m</w:t>
      </w:r>
      <w:r>
        <w:rPr>
          <w:rFonts w:ascii="Arial" w:eastAsia="Arial" w:hAnsi="Arial" w:cs="Arial"/>
          <w:spacing w:val="1"/>
          <w:sz w:val="21"/>
          <w:szCs w:val="21"/>
        </w:rPr>
        <w:t xml:space="preserve"> 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k's</w:t>
      </w:r>
      <w:r>
        <w:rPr>
          <w:rFonts w:ascii="Arial" w:eastAsia="Arial" w:hAnsi="Arial" w:cs="Arial"/>
          <w:spacing w:val="-1"/>
          <w:sz w:val="21"/>
          <w:szCs w:val="21"/>
        </w:rPr>
        <w:t xml:space="preserve"> </w:t>
      </w:r>
      <w:r>
        <w:rPr>
          <w:rFonts w:ascii="Arial" w:eastAsia="Arial" w:hAnsi="Arial" w:cs="Arial"/>
          <w:sz w:val="21"/>
          <w:szCs w:val="21"/>
        </w:rPr>
        <w:t>n</w:t>
      </w:r>
      <w:r>
        <w:rPr>
          <w:rFonts w:ascii="Arial" w:eastAsia="Arial" w:hAnsi="Arial" w:cs="Arial"/>
          <w:spacing w:val="-2"/>
          <w:sz w:val="21"/>
          <w:szCs w:val="21"/>
        </w:rPr>
        <w:t>e</w:t>
      </w:r>
      <w:r>
        <w:rPr>
          <w:rFonts w:ascii="Arial" w:eastAsia="Arial" w:hAnsi="Arial" w:cs="Arial"/>
          <w:sz w:val="21"/>
          <w:szCs w:val="21"/>
        </w:rPr>
        <w:t>g</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ge</w:t>
      </w:r>
      <w:r>
        <w:rPr>
          <w:rFonts w:ascii="Arial" w:eastAsia="Arial" w:hAnsi="Arial" w:cs="Arial"/>
          <w:spacing w:val="-2"/>
          <w:sz w:val="21"/>
          <w:szCs w:val="21"/>
        </w:rPr>
        <w:t>n</w:t>
      </w:r>
      <w:r>
        <w:rPr>
          <w:rFonts w:ascii="Arial" w:eastAsia="Arial" w:hAnsi="Arial" w:cs="Arial"/>
          <w:sz w:val="21"/>
          <w:szCs w:val="21"/>
        </w:rPr>
        <w:t>ce,</w:t>
      </w:r>
      <w:r>
        <w:rPr>
          <w:rFonts w:ascii="Arial" w:eastAsia="Arial" w:hAnsi="Arial" w:cs="Arial"/>
          <w:spacing w:val="-2"/>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ud or</w:t>
      </w:r>
      <w:r>
        <w:rPr>
          <w:rFonts w:ascii="Arial" w:eastAsia="Arial" w:hAnsi="Arial" w:cs="Arial"/>
          <w:spacing w:val="-1"/>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ud</w:t>
      </w:r>
      <w:r>
        <w:rPr>
          <w:rFonts w:ascii="Arial" w:eastAsia="Arial" w:hAnsi="Arial" w:cs="Arial"/>
          <w:spacing w:val="-2"/>
          <w:sz w:val="21"/>
          <w:szCs w:val="21"/>
        </w:rPr>
        <w:t>u</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 xml:space="preserve">nt </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r</w:t>
      </w:r>
      <w:r>
        <w:rPr>
          <w:rFonts w:ascii="Arial" w:eastAsia="Arial" w:hAnsi="Arial" w:cs="Arial"/>
          <w:sz w:val="21"/>
          <w:szCs w:val="21"/>
        </w:rPr>
        <w:t>ep</w:t>
      </w:r>
      <w:r>
        <w:rPr>
          <w:rFonts w:ascii="Arial" w:eastAsia="Arial" w:hAnsi="Arial" w:cs="Arial"/>
          <w:spacing w:val="-3"/>
          <w:sz w:val="21"/>
          <w:szCs w:val="21"/>
        </w:rPr>
        <w:t>r</w:t>
      </w:r>
      <w:r>
        <w:rPr>
          <w:rFonts w:ascii="Arial" w:eastAsia="Arial" w:hAnsi="Arial" w:cs="Arial"/>
          <w:sz w:val="21"/>
          <w:szCs w:val="21"/>
        </w:rPr>
        <w:t>es</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3"/>
          <w:sz w:val="21"/>
          <w:szCs w:val="21"/>
        </w:rPr>
        <w:t>(</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ch</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sh</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 xml:space="preserve">l be no </w:t>
      </w:r>
      <w:r>
        <w:rPr>
          <w:rFonts w:ascii="Arial" w:eastAsia="Arial" w:hAnsi="Arial" w:cs="Arial"/>
          <w:spacing w:val="-1"/>
          <w:sz w:val="21"/>
          <w:szCs w:val="21"/>
        </w:rPr>
        <w:t>lim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on or</w:t>
      </w:r>
      <w:r>
        <w:rPr>
          <w:rFonts w:ascii="Arial" w:eastAsia="Arial" w:hAnsi="Arial" w:cs="Arial"/>
          <w:spacing w:val="-1"/>
          <w:sz w:val="21"/>
          <w:szCs w:val="21"/>
        </w:rPr>
        <w:t xml:space="preserve"> </w:t>
      </w:r>
      <w:r>
        <w:rPr>
          <w:rFonts w:ascii="Arial" w:eastAsia="Arial" w:hAnsi="Arial" w:cs="Arial"/>
          <w:sz w:val="21"/>
          <w:szCs w:val="21"/>
        </w:rPr>
        <w:t>e</w:t>
      </w:r>
      <w:r>
        <w:rPr>
          <w:rFonts w:ascii="Arial" w:eastAsia="Arial" w:hAnsi="Arial" w:cs="Arial"/>
          <w:spacing w:val="-2"/>
          <w:sz w:val="21"/>
          <w:szCs w:val="21"/>
        </w:rPr>
        <w:t>x</w:t>
      </w:r>
      <w:r>
        <w:rPr>
          <w:rFonts w:ascii="Arial" w:eastAsia="Arial" w:hAnsi="Arial" w:cs="Arial"/>
          <w:sz w:val="21"/>
          <w:szCs w:val="21"/>
        </w:rPr>
        <w:t>c</w:t>
      </w:r>
      <w:r>
        <w:rPr>
          <w:rFonts w:ascii="Arial" w:eastAsia="Arial" w:hAnsi="Arial" w:cs="Arial"/>
          <w:spacing w:val="-1"/>
          <w:sz w:val="21"/>
          <w:szCs w:val="21"/>
        </w:rPr>
        <w:t>l</w:t>
      </w:r>
      <w:r>
        <w:rPr>
          <w:rFonts w:ascii="Arial" w:eastAsia="Arial" w:hAnsi="Arial" w:cs="Arial"/>
          <w:sz w:val="21"/>
          <w:szCs w:val="21"/>
        </w:rPr>
        <w:t>us</w:t>
      </w:r>
      <w:r>
        <w:rPr>
          <w:rFonts w:ascii="Arial" w:eastAsia="Arial" w:hAnsi="Arial" w:cs="Arial"/>
          <w:spacing w:val="-1"/>
          <w:sz w:val="21"/>
          <w:szCs w:val="21"/>
        </w:rPr>
        <w:t>i</w:t>
      </w:r>
      <w:r>
        <w:rPr>
          <w:rFonts w:ascii="Arial" w:eastAsia="Arial" w:hAnsi="Arial" w:cs="Arial"/>
          <w:sz w:val="21"/>
          <w:szCs w:val="21"/>
        </w:rPr>
        <w:t>ons</w:t>
      </w:r>
      <w:r>
        <w:rPr>
          <w:rFonts w:ascii="Arial" w:eastAsia="Arial" w:hAnsi="Arial" w:cs="Arial"/>
          <w:spacing w:val="-1"/>
          <w:sz w:val="21"/>
          <w:szCs w:val="21"/>
        </w:rPr>
        <w:t>)</w:t>
      </w:r>
      <w:r>
        <w:rPr>
          <w:rFonts w:ascii="Arial" w:eastAsia="Arial" w:hAnsi="Arial" w:cs="Arial"/>
          <w:sz w:val="21"/>
          <w:szCs w:val="21"/>
        </w:rPr>
        <w:t>:</w:t>
      </w:r>
    </w:p>
    <w:p w:rsidR="00C65F63" w:rsidRDefault="00C65F63">
      <w:pPr>
        <w:spacing w:before="2" w:after="0" w:line="240" w:lineRule="exact"/>
        <w:rPr>
          <w:sz w:val="24"/>
          <w:szCs w:val="24"/>
        </w:rPr>
      </w:pPr>
    </w:p>
    <w:p w:rsidR="00C65F63" w:rsidRDefault="00E36DCF">
      <w:pPr>
        <w:tabs>
          <w:tab w:val="left" w:pos="1960"/>
        </w:tabs>
        <w:spacing w:after="0"/>
        <w:ind w:left="1970" w:right="145" w:hanging="924"/>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E</w:t>
      </w:r>
      <w:r>
        <w:rPr>
          <w:rFonts w:ascii="Arial" w:eastAsia="Arial" w:hAnsi="Arial" w:cs="Arial"/>
          <w:sz w:val="21"/>
          <w:szCs w:val="21"/>
        </w:rPr>
        <w:t>xc</w:t>
      </w:r>
      <w:r>
        <w:rPr>
          <w:rFonts w:ascii="Arial" w:eastAsia="Arial" w:hAnsi="Arial" w:cs="Arial"/>
          <w:spacing w:val="-2"/>
          <w:sz w:val="21"/>
          <w:szCs w:val="21"/>
        </w:rPr>
        <w:t>e</w:t>
      </w:r>
      <w:r>
        <w:rPr>
          <w:rFonts w:ascii="Arial" w:eastAsia="Arial" w:hAnsi="Arial" w:cs="Arial"/>
          <w:sz w:val="21"/>
          <w:szCs w:val="21"/>
        </w:rPr>
        <w:t>pt</w:t>
      </w:r>
      <w:r>
        <w:rPr>
          <w:rFonts w:ascii="Arial" w:eastAsia="Arial" w:hAnsi="Arial" w:cs="Arial"/>
          <w:spacing w:val="-2"/>
          <w:sz w:val="21"/>
          <w:szCs w:val="21"/>
        </w:rPr>
        <w:t xml:space="preserve"> </w:t>
      </w:r>
      <w:r>
        <w:rPr>
          <w:rFonts w:ascii="Arial" w:eastAsia="Arial" w:hAnsi="Arial" w:cs="Arial"/>
          <w:sz w:val="21"/>
          <w:szCs w:val="21"/>
        </w:rPr>
        <w:t>as</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rwi</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set</w:t>
      </w:r>
      <w:r>
        <w:rPr>
          <w:rFonts w:ascii="Arial" w:eastAsia="Arial" w:hAnsi="Arial" w:cs="Arial"/>
          <w:spacing w:val="-2"/>
          <w:sz w:val="21"/>
          <w:szCs w:val="21"/>
        </w:rPr>
        <w:t xml:space="preserve"> o</w:t>
      </w:r>
      <w:r>
        <w:rPr>
          <w:rFonts w:ascii="Arial" w:eastAsia="Arial" w:hAnsi="Arial" w:cs="Arial"/>
          <w:sz w:val="21"/>
          <w:szCs w:val="21"/>
        </w:rPr>
        <w:t>ut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ag</w:t>
      </w:r>
      <w:r>
        <w:rPr>
          <w:rFonts w:ascii="Arial" w:eastAsia="Arial" w:hAnsi="Arial" w:cs="Arial"/>
          <w:spacing w:val="-3"/>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4"/>
          <w:sz w:val="21"/>
          <w:szCs w:val="21"/>
        </w:rPr>
        <w:t>w</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l not</w:t>
      </w:r>
      <w:r>
        <w:rPr>
          <w:rFonts w:ascii="Arial" w:eastAsia="Arial" w:hAnsi="Arial" w:cs="Arial"/>
          <w:spacing w:val="-2"/>
          <w:sz w:val="21"/>
          <w:szCs w:val="21"/>
        </w:rPr>
        <w:t xml:space="preserve"> </w:t>
      </w:r>
      <w:r>
        <w:rPr>
          <w:rFonts w:ascii="Arial" w:eastAsia="Arial" w:hAnsi="Arial" w:cs="Arial"/>
          <w:sz w:val="21"/>
          <w:szCs w:val="21"/>
        </w:rPr>
        <w:t xml:space="preserve">be </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 xml:space="preserve">o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2"/>
          <w:sz w:val="21"/>
          <w:szCs w:val="21"/>
        </w:rPr>
        <w:t>a</w:t>
      </w:r>
      <w:r>
        <w:rPr>
          <w:rFonts w:ascii="Arial" w:eastAsia="Arial" w:hAnsi="Arial" w:cs="Arial"/>
          <w:spacing w:val="-1"/>
          <w:sz w:val="21"/>
          <w:szCs w:val="21"/>
        </w:rPr>
        <w:t>m</w:t>
      </w:r>
      <w:r>
        <w:rPr>
          <w:rFonts w:ascii="Arial" w:eastAsia="Arial" w:hAnsi="Arial" w:cs="Arial"/>
          <w:sz w:val="21"/>
          <w:szCs w:val="21"/>
        </w:rPr>
        <w:t>a</w:t>
      </w:r>
      <w:r>
        <w:rPr>
          <w:rFonts w:ascii="Arial" w:eastAsia="Arial" w:hAnsi="Arial" w:cs="Arial"/>
          <w:spacing w:val="-2"/>
          <w:sz w:val="21"/>
          <w:szCs w:val="21"/>
        </w:rPr>
        <w:t>g</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6"/>
          <w:sz w:val="21"/>
          <w:szCs w:val="21"/>
        </w:rPr>
        <w:t xml:space="preserve"> </w:t>
      </w:r>
      <w:r>
        <w:rPr>
          <w:rFonts w:ascii="Arial" w:eastAsia="Arial" w:hAnsi="Arial" w:cs="Arial"/>
          <w:spacing w:val="2"/>
          <w:sz w:val="21"/>
          <w:szCs w:val="21"/>
        </w:rPr>
        <w:t>k</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w:t>
      </w:r>
      <w:r>
        <w:rPr>
          <w:rFonts w:ascii="Arial" w:eastAsia="Arial" w:hAnsi="Arial" w:cs="Arial"/>
          <w:sz w:val="21"/>
          <w:szCs w:val="21"/>
        </w:rPr>
        <w:t>out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con</w:t>
      </w:r>
      <w:r>
        <w:rPr>
          <w:rFonts w:ascii="Arial" w:eastAsia="Arial" w:hAnsi="Arial" w:cs="Arial"/>
          <w:spacing w:val="-2"/>
          <w:sz w:val="21"/>
          <w:szCs w:val="21"/>
        </w:rPr>
        <w:t>n</w:t>
      </w:r>
      <w:r>
        <w:rPr>
          <w:rFonts w:ascii="Arial" w:eastAsia="Arial" w:hAnsi="Arial" w:cs="Arial"/>
          <w:sz w:val="21"/>
          <w:szCs w:val="21"/>
        </w:rPr>
        <w:t>ec</w:t>
      </w:r>
      <w:r>
        <w:rPr>
          <w:rFonts w:ascii="Arial" w:eastAsia="Arial" w:hAnsi="Arial" w:cs="Arial"/>
          <w:spacing w:val="-1"/>
          <w:sz w:val="21"/>
          <w:szCs w:val="21"/>
        </w:rPr>
        <w:t>ti</w:t>
      </w:r>
      <w:r>
        <w:rPr>
          <w:rFonts w:ascii="Arial" w:eastAsia="Arial" w:hAnsi="Arial" w:cs="Arial"/>
          <w:sz w:val="21"/>
          <w:szCs w:val="21"/>
        </w:rPr>
        <w:t xml:space="preserve">on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 xml:space="preserve">h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con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pacing w:val="-1"/>
          <w:sz w:val="21"/>
          <w:szCs w:val="21"/>
        </w:rPr>
        <w:t>(</w:t>
      </w:r>
      <w:r>
        <w:rPr>
          <w:rFonts w:ascii="Arial" w:eastAsia="Arial" w:hAnsi="Arial" w:cs="Arial"/>
          <w:spacing w:val="1"/>
          <w:sz w:val="21"/>
          <w:szCs w:val="21"/>
        </w:rPr>
        <w:t>i</w:t>
      </w:r>
      <w:r>
        <w:rPr>
          <w:rFonts w:ascii="Arial" w:eastAsia="Arial" w:hAnsi="Arial" w:cs="Arial"/>
          <w:sz w:val="21"/>
          <w:szCs w:val="21"/>
        </w:rPr>
        <w:t>nc</w:t>
      </w:r>
      <w:r>
        <w:rPr>
          <w:rFonts w:ascii="Arial" w:eastAsia="Arial" w:hAnsi="Arial" w:cs="Arial"/>
          <w:spacing w:val="-1"/>
          <w:sz w:val="21"/>
          <w:szCs w:val="21"/>
        </w:rPr>
        <w:t>l</w:t>
      </w:r>
      <w:r>
        <w:rPr>
          <w:rFonts w:ascii="Arial" w:eastAsia="Arial" w:hAnsi="Arial" w:cs="Arial"/>
          <w:spacing w:val="-2"/>
          <w:sz w:val="21"/>
          <w:szCs w:val="21"/>
        </w:rPr>
        <w:t>u</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w:t>
      </w:r>
      <w:r>
        <w:rPr>
          <w:rFonts w:ascii="Arial" w:eastAsia="Arial" w:hAnsi="Arial" w:cs="Arial"/>
          <w:sz w:val="21"/>
          <w:szCs w:val="21"/>
        </w:rPr>
        <w:t>ne</w:t>
      </w:r>
      <w:r>
        <w:rPr>
          <w:rFonts w:ascii="Arial" w:eastAsia="Arial" w:hAnsi="Arial" w:cs="Arial"/>
          <w:spacing w:val="-2"/>
          <w:sz w:val="21"/>
          <w:szCs w:val="21"/>
        </w:rPr>
        <w:t>g</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ge</w:t>
      </w:r>
      <w:r>
        <w:rPr>
          <w:rFonts w:ascii="Arial" w:eastAsia="Arial" w:hAnsi="Arial" w:cs="Arial"/>
          <w:spacing w:val="-2"/>
          <w:sz w:val="21"/>
          <w:szCs w:val="21"/>
        </w:rPr>
        <w:t>n</w:t>
      </w:r>
      <w:r>
        <w:rPr>
          <w:rFonts w:ascii="Arial" w:eastAsia="Arial" w:hAnsi="Arial" w:cs="Arial"/>
          <w:sz w:val="21"/>
          <w:szCs w:val="21"/>
        </w:rPr>
        <w:t>ce</w:t>
      </w:r>
      <w:r>
        <w:rPr>
          <w:rFonts w:ascii="Arial" w:eastAsia="Arial" w:hAnsi="Arial" w:cs="Arial"/>
          <w:spacing w:val="-1"/>
          <w:sz w:val="21"/>
          <w:szCs w:val="21"/>
        </w:rPr>
        <w:t>)</w:t>
      </w:r>
      <w:r>
        <w:rPr>
          <w:rFonts w:ascii="Arial" w:eastAsia="Arial" w:hAnsi="Arial" w:cs="Arial"/>
          <w:sz w:val="21"/>
          <w:szCs w:val="21"/>
        </w:rPr>
        <w:t xml:space="preserve">, </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r</w:t>
      </w:r>
      <w:r>
        <w:rPr>
          <w:rFonts w:ascii="Arial" w:eastAsia="Arial" w:hAnsi="Arial" w:cs="Arial"/>
          <w:sz w:val="21"/>
          <w:szCs w:val="21"/>
        </w:rPr>
        <w:t>ep</w:t>
      </w:r>
      <w:r>
        <w:rPr>
          <w:rFonts w:ascii="Arial" w:eastAsia="Arial" w:hAnsi="Arial" w:cs="Arial"/>
          <w:spacing w:val="-3"/>
          <w:sz w:val="21"/>
          <w:szCs w:val="21"/>
        </w:rPr>
        <w:t>r</w:t>
      </w:r>
      <w:r>
        <w:rPr>
          <w:rFonts w:ascii="Arial" w:eastAsia="Arial" w:hAnsi="Arial" w:cs="Arial"/>
          <w:sz w:val="21"/>
          <w:szCs w:val="21"/>
        </w:rPr>
        <w:t>es</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on 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e</w:t>
      </w:r>
      <w:r>
        <w:rPr>
          <w:rFonts w:ascii="Arial" w:eastAsia="Arial" w:hAnsi="Arial" w:cs="Arial"/>
          <w:spacing w:val="-3"/>
          <w:sz w:val="21"/>
          <w:szCs w:val="21"/>
        </w:rPr>
        <w:t>r</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pacing w:val="-2"/>
          <w:sz w:val="21"/>
          <w:szCs w:val="21"/>
        </w:rPr>
        <w:t>u</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hout</w:t>
      </w:r>
      <w:r>
        <w:rPr>
          <w:rFonts w:ascii="Arial" w:eastAsia="Arial" w:hAnsi="Arial" w:cs="Arial"/>
          <w:spacing w:val="-2"/>
          <w:sz w:val="21"/>
          <w:szCs w:val="21"/>
        </w:rPr>
        <w:t xml:space="preserve"> </w:t>
      </w:r>
      <w:r>
        <w:rPr>
          <w:rFonts w:ascii="Arial" w:eastAsia="Arial" w:hAnsi="Arial" w:cs="Arial"/>
          <w:spacing w:val="-1"/>
          <w:sz w:val="21"/>
          <w:szCs w:val="21"/>
        </w:rPr>
        <w:t>lim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w:t>
      </w:r>
      <w:r>
        <w:rPr>
          <w:rFonts w:ascii="Arial" w:eastAsia="Arial" w:hAnsi="Arial" w:cs="Arial"/>
          <w:sz w:val="21"/>
          <w:szCs w:val="21"/>
        </w:rPr>
        <w:t>:</w:t>
      </w:r>
    </w:p>
    <w:p w:rsidR="00C65F63" w:rsidRDefault="00C65F63">
      <w:pPr>
        <w:spacing w:before="2" w:after="0" w:line="240" w:lineRule="exact"/>
        <w:rPr>
          <w:sz w:val="24"/>
          <w:szCs w:val="24"/>
        </w:rPr>
      </w:pPr>
    </w:p>
    <w:p w:rsidR="00C65F63" w:rsidRDefault="00E36DCF">
      <w:pPr>
        <w:tabs>
          <w:tab w:val="left" w:pos="2880"/>
        </w:tabs>
        <w:spacing w:after="0" w:line="240" w:lineRule="auto"/>
        <w:ind w:left="1970" w:right="-20"/>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a)</w:t>
      </w:r>
      <w:r>
        <w:rPr>
          <w:rFonts w:ascii="Arial" w:eastAsia="Arial" w:hAnsi="Arial" w:cs="Arial"/>
          <w:sz w:val="21"/>
          <w:szCs w:val="21"/>
        </w:rPr>
        <w:tab/>
        <w:t>any</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nd</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ect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con</w:t>
      </w:r>
      <w:r>
        <w:rPr>
          <w:rFonts w:ascii="Arial" w:eastAsia="Arial" w:hAnsi="Arial" w:cs="Arial"/>
          <w:spacing w:val="-2"/>
          <w:sz w:val="21"/>
          <w:szCs w:val="21"/>
        </w:rPr>
        <w:t>s</w:t>
      </w:r>
      <w:r>
        <w:rPr>
          <w:rFonts w:ascii="Arial" w:eastAsia="Arial" w:hAnsi="Arial" w:cs="Arial"/>
          <w:sz w:val="21"/>
          <w:szCs w:val="21"/>
        </w:rPr>
        <w:t>eq</w:t>
      </w:r>
      <w:r>
        <w:rPr>
          <w:rFonts w:ascii="Arial" w:eastAsia="Arial" w:hAnsi="Arial" w:cs="Arial"/>
          <w:spacing w:val="-2"/>
          <w:sz w:val="21"/>
          <w:szCs w:val="21"/>
        </w:rPr>
        <w:t>u</w:t>
      </w:r>
      <w:r>
        <w:rPr>
          <w:rFonts w:ascii="Arial" w:eastAsia="Arial" w:hAnsi="Arial" w:cs="Arial"/>
          <w:sz w:val="21"/>
          <w:szCs w:val="21"/>
        </w:rPr>
        <w:t>e</w:t>
      </w:r>
      <w:r>
        <w:rPr>
          <w:rFonts w:ascii="Arial" w:eastAsia="Arial" w:hAnsi="Arial" w:cs="Arial"/>
          <w:spacing w:val="-2"/>
          <w:sz w:val="21"/>
          <w:szCs w:val="21"/>
        </w:rPr>
        <w:t>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 xml:space="preserve">al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2"/>
          <w:sz w:val="21"/>
          <w:szCs w:val="21"/>
        </w:rPr>
        <w:t>a</w:t>
      </w:r>
      <w:r>
        <w:rPr>
          <w:rFonts w:ascii="Arial" w:eastAsia="Arial" w:hAnsi="Arial" w:cs="Arial"/>
          <w:spacing w:val="-1"/>
          <w:sz w:val="21"/>
          <w:szCs w:val="21"/>
        </w:rPr>
        <w:t>m</w:t>
      </w:r>
      <w:r>
        <w:rPr>
          <w:rFonts w:ascii="Arial" w:eastAsia="Arial" w:hAnsi="Arial" w:cs="Arial"/>
          <w:sz w:val="21"/>
          <w:szCs w:val="21"/>
        </w:rPr>
        <w:t>a</w:t>
      </w:r>
      <w:r>
        <w:rPr>
          <w:rFonts w:ascii="Arial" w:eastAsia="Arial" w:hAnsi="Arial" w:cs="Arial"/>
          <w:spacing w:val="-2"/>
          <w:sz w:val="21"/>
          <w:szCs w:val="21"/>
        </w:rPr>
        <w:t>g</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ny</w:t>
      </w:r>
      <w:r>
        <w:rPr>
          <w:rFonts w:ascii="Arial" w:eastAsia="Arial" w:hAnsi="Arial" w:cs="Arial"/>
          <w:spacing w:val="-3"/>
          <w:sz w:val="21"/>
          <w:szCs w:val="21"/>
        </w:rPr>
        <w:t xml:space="preserve"> </w:t>
      </w:r>
      <w:r>
        <w:rPr>
          <w:rFonts w:ascii="Arial" w:eastAsia="Arial" w:hAnsi="Arial" w:cs="Arial"/>
          <w:sz w:val="21"/>
          <w:szCs w:val="21"/>
        </w:rPr>
        <w:t>k</w:t>
      </w:r>
      <w:r>
        <w:rPr>
          <w:rFonts w:ascii="Arial" w:eastAsia="Arial" w:hAnsi="Arial" w:cs="Arial"/>
          <w:spacing w:val="1"/>
          <w:sz w:val="21"/>
          <w:szCs w:val="21"/>
        </w:rPr>
        <w:t>i</w:t>
      </w:r>
      <w:r>
        <w:rPr>
          <w:rFonts w:ascii="Arial" w:eastAsia="Arial" w:hAnsi="Arial" w:cs="Arial"/>
          <w:sz w:val="21"/>
          <w:szCs w:val="21"/>
        </w:rPr>
        <w:t>nd;</w:t>
      </w:r>
      <w:r>
        <w:rPr>
          <w:rFonts w:ascii="Arial" w:eastAsia="Arial" w:hAnsi="Arial" w:cs="Arial"/>
          <w:spacing w:val="-2"/>
          <w:sz w:val="21"/>
          <w:szCs w:val="21"/>
        </w:rPr>
        <w:t xml:space="preserve"> </w:t>
      </w:r>
      <w:r>
        <w:rPr>
          <w:rFonts w:ascii="Arial" w:eastAsia="Arial" w:hAnsi="Arial" w:cs="Arial"/>
          <w:sz w:val="21"/>
          <w:szCs w:val="21"/>
        </w:rPr>
        <w:t>or</w:t>
      </w:r>
    </w:p>
    <w:p w:rsidR="00C65F63" w:rsidRDefault="00C65F63">
      <w:pPr>
        <w:spacing w:before="17" w:after="0" w:line="260" w:lineRule="exact"/>
        <w:rPr>
          <w:sz w:val="26"/>
          <w:szCs w:val="26"/>
        </w:rPr>
      </w:pPr>
    </w:p>
    <w:p w:rsidR="00C65F63" w:rsidRDefault="00E36DCF">
      <w:pPr>
        <w:tabs>
          <w:tab w:val="left" w:pos="2880"/>
        </w:tabs>
        <w:spacing w:after="0"/>
        <w:ind w:left="2894" w:right="215" w:hanging="924"/>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b)</w:t>
      </w:r>
      <w:r>
        <w:rPr>
          <w:rFonts w:ascii="Arial" w:eastAsia="Arial" w:hAnsi="Arial" w:cs="Arial"/>
          <w:sz w:val="21"/>
          <w:szCs w:val="21"/>
        </w:rPr>
        <w:tab/>
        <w:t>any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2"/>
          <w:sz w:val="21"/>
          <w:szCs w:val="21"/>
        </w:rPr>
        <w:t>m</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f p</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pacing w:val="1"/>
          <w:sz w:val="21"/>
          <w:szCs w:val="21"/>
        </w:rPr>
        <w:t>fi</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ss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f sa</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g</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f good</w:t>
      </w:r>
      <w:r>
        <w:rPr>
          <w:rFonts w:ascii="Arial" w:eastAsia="Arial" w:hAnsi="Arial" w:cs="Arial"/>
          <w:spacing w:val="-4"/>
          <w:sz w:val="21"/>
          <w:szCs w:val="21"/>
        </w:rPr>
        <w:t>w</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o</w:t>
      </w:r>
      <w:r>
        <w:rPr>
          <w:rFonts w:ascii="Arial" w:eastAsia="Arial" w:hAnsi="Arial" w:cs="Arial"/>
          <w:spacing w:val="-2"/>
          <w:sz w:val="21"/>
          <w:szCs w:val="21"/>
        </w:rPr>
        <w:t>s</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z w:val="21"/>
          <w:szCs w:val="21"/>
        </w:rPr>
        <w:t>on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4"/>
          <w:sz w:val="21"/>
          <w:szCs w:val="21"/>
        </w:rPr>
        <w:t xml:space="preserve"> </w:t>
      </w:r>
      <w:r>
        <w:rPr>
          <w:rFonts w:ascii="Arial" w:eastAsia="Arial" w:hAnsi="Arial" w:cs="Arial"/>
          <w:sz w:val="21"/>
          <w:szCs w:val="21"/>
        </w:rPr>
        <w:t>bus</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ess</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rr</w:t>
      </w:r>
      <w:r>
        <w:rPr>
          <w:rFonts w:ascii="Arial" w:eastAsia="Arial" w:hAnsi="Arial" w:cs="Arial"/>
          <w:sz w:val="21"/>
          <w:szCs w:val="21"/>
        </w:rPr>
        <w:t>up</w:t>
      </w:r>
      <w:r>
        <w:rPr>
          <w:rFonts w:ascii="Arial" w:eastAsia="Arial" w:hAnsi="Arial" w:cs="Arial"/>
          <w:spacing w:val="-4"/>
          <w:sz w:val="21"/>
          <w:szCs w:val="21"/>
        </w:rPr>
        <w:t>t</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2"/>
          <w:sz w:val="21"/>
          <w:szCs w:val="21"/>
        </w:rPr>
        <w:t xml:space="preserve"> </w:t>
      </w:r>
      <w:r>
        <w:rPr>
          <w:rFonts w:ascii="Arial" w:eastAsia="Arial" w:hAnsi="Arial" w:cs="Arial"/>
          <w:sz w:val="21"/>
          <w:szCs w:val="21"/>
        </w:rPr>
        <w:t>co</w:t>
      </w:r>
      <w:r>
        <w:rPr>
          <w:rFonts w:ascii="Arial" w:eastAsia="Arial" w:hAnsi="Arial" w:cs="Arial"/>
          <w:spacing w:val="-2"/>
          <w:sz w:val="21"/>
          <w:szCs w:val="21"/>
        </w:rPr>
        <w:t>s</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co</w:t>
      </w:r>
      <w:r>
        <w:rPr>
          <w:rFonts w:ascii="Arial" w:eastAsia="Arial" w:hAnsi="Arial" w:cs="Arial"/>
          <w:spacing w:val="-2"/>
          <w:sz w:val="21"/>
          <w:szCs w:val="21"/>
        </w:rPr>
        <w:t>v</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 xml:space="preserve">or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f 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3"/>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z w:val="21"/>
          <w:szCs w:val="21"/>
        </w:rPr>
        <w:t xml:space="preserve">use </w:t>
      </w:r>
      <w:r>
        <w:rPr>
          <w:rFonts w:ascii="Arial" w:eastAsia="Arial" w:hAnsi="Arial" w:cs="Arial"/>
          <w:spacing w:val="-2"/>
          <w:sz w:val="21"/>
          <w:szCs w:val="21"/>
        </w:rPr>
        <w:t>o</w:t>
      </w:r>
      <w:r>
        <w:rPr>
          <w:rFonts w:ascii="Arial" w:eastAsia="Arial" w:hAnsi="Arial" w:cs="Arial"/>
          <w:sz w:val="21"/>
          <w:szCs w:val="21"/>
        </w:rPr>
        <w:t>f 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a</w:t>
      </w:r>
      <w:r>
        <w:rPr>
          <w:rFonts w:ascii="Arial" w:eastAsia="Arial" w:hAnsi="Arial" w:cs="Arial"/>
          <w:spacing w:val="-2"/>
          <w:sz w:val="21"/>
          <w:szCs w:val="21"/>
        </w:rPr>
        <w:t>b</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 xml:space="preserve">use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z w:val="21"/>
          <w:szCs w:val="21"/>
        </w:rPr>
        <w:t>e</w:t>
      </w:r>
      <w:r>
        <w:rPr>
          <w:rFonts w:ascii="Arial" w:eastAsia="Arial" w:hAnsi="Arial" w:cs="Arial"/>
          <w:spacing w:val="-1"/>
          <w:sz w:val="21"/>
          <w:szCs w:val="21"/>
        </w:rPr>
        <w:t>rr</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z w:val="21"/>
          <w:szCs w:val="21"/>
        </w:rPr>
        <w:t>de</w:t>
      </w:r>
      <w:r>
        <w:rPr>
          <w:rFonts w:ascii="Arial" w:eastAsia="Arial" w:hAnsi="Arial" w:cs="Arial"/>
          <w:spacing w:val="-1"/>
          <w:sz w:val="21"/>
          <w:szCs w:val="21"/>
        </w:rPr>
        <w:t>f</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i</w:t>
      </w:r>
      <w:r>
        <w:rPr>
          <w:rFonts w:ascii="Arial" w:eastAsia="Arial" w:hAnsi="Arial" w:cs="Arial"/>
          <w:sz w:val="21"/>
          <w:szCs w:val="21"/>
        </w:rPr>
        <w:t>en</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pacing w:val="-2"/>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before="19" w:after="0" w:line="220" w:lineRule="exact"/>
      </w:pPr>
    </w:p>
    <w:p w:rsidR="00C65F63" w:rsidRDefault="00E36DCF">
      <w:pPr>
        <w:spacing w:after="0"/>
        <w:ind w:left="1046" w:right="279"/>
        <w:rPr>
          <w:rFonts w:ascii="Arial" w:eastAsia="Arial" w:hAnsi="Arial" w:cs="Arial"/>
          <w:sz w:val="21"/>
          <w:szCs w:val="21"/>
        </w:rPr>
      </w:pP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 xml:space="preserve">on </w:t>
      </w:r>
      <w:r>
        <w:rPr>
          <w:rFonts w:ascii="Arial" w:eastAsia="Arial" w:hAnsi="Arial" w:cs="Arial"/>
          <w:spacing w:val="-1"/>
          <w:sz w:val="21"/>
          <w:szCs w:val="21"/>
        </w:rPr>
        <w:t>wi</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2"/>
          <w:sz w:val="21"/>
          <w:szCs w:val="21"/>
        </w:rPr>
        <w:t>a</w:t>
      </w:r>
      <w:r>
        <w:rPr>
          <w:rFonts w:ascii="Arial" w:eastAsia="Arial" w:hAnsi="Arial" w:cs="Arial"/>
          <w:sz w:val="21"/>
          <w:szCs w:val="21"/>
        </w:rPr>
        <w:t>p</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 xml:space="preserve">en </w:t>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z w:val="21"/>
          <w:szCs w:val="21"/>
        </w:rPr>
        <w:t>has</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een</w:t>
      </w:r>
      <w:r>
        <w:rPr>
          <w:rFonts w:ascii="Arial" w:eastAsia="Arial" w:hAnsi="Arial" w:cs="Arial"/>
          <w:spacing w:val="-3"/>
          <w:sz w:val="21"/>
          <w:szCs w:val="21"/>
        </w:rPr>
        <w:t xml:space="preserve"> </w:t>
      </w:r>
      <w:r>
        <w:rPr>
          <w:rFonts w:ascii="Arial" w:eastAsia="Arial" w:hAnsi="Arial" w:cs="Arial"/>
          <w:sz w:val="21"/>
          <w:szCs w:val="21"/>
        </w:rPr>
        <w:t>ad</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 xml:space="preserve">sed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he p</w:t>
      </w:r>
      <w:r>
        <w:rPr>
          <w:rFonts w:ascii="Arial" w:eastAsia="Arial" w:hAnsi="Arial" w:cs="Arial"/>
          <w:spacing w:val="-2"/>
          <w:sz w:val="21"/>
          <w:szCs w:val="21"/>
        </w:rPr>
        <w:t>o</w:t>
      </w:r>
      <w:r>
        <w:rPr>
          <w:rFonts w:ascii="Arial" w:eastAsia="Arial" w:hAnsi="Arial" w:cs="Arial"/>
          <w:sz w:val="21"/>
          <w:szCs w:val="21"/>
        </w:rPr>
        <w:t>s</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b</w:t>
      </w:r>
      <w:r>
        <w:rPr>
          <w:rFonts w:ascii="Arial" w:eastAsia="Arial" w:hAnsi="Arial" w:cs="Arial"/>
          <w:spacing w:val="-1"/>
          <w:sz w:val="21"/>
          <w:szCs w:val="21"/>
        </w:rPr>
        <w:t>il</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su</w:t>
      </w:r>
      <w:r>
        <w:rPr>
          <w:rFonts w:ascii="Arial" w:eastAsia="Arial" w:hAnsi="Arial" w:cs="Arial"/>
          <w:spacing w:val="-2"/>
          <w:sz w:val="21"/>
          <w:szCs w:val="21"/>
        </w:rPr>
        <w:t>c</w:t>
      </w:r>
      <w:r>
        <w:rPr>
          <w:rFonts w:ascii="Arial" w:eastAsia="Arial" w:hAnsi="Arial" w:cs="Arial"/>
          <w:sz w:val="21"/>
          <w:szCs w:val="21"/>
        </w:rPr>
        <w:t>h d</w:t>
      </w:r>
      <w:r>
        <w:rPr>
          <w:rFonts w:ascii="Arial" w:eastAsia="Arial" w:hAnsi="Arial" w:cs="Arial"/>
          <w:spacing w:val="-2"/>
          <w:sz w:val="21"/>
          <w:szCs w:val="21"/>
        </w:rPr>
        <w:t>a</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2"/>
          <w:sz w:val="21"/>
          <w:szCs w:val="21"/>
        </w:rPr>
        <w:t>g</w:t>
      </w:r>
      <w:r>
        <w:rPr>
          <w:rFonts w:ascii="Arial" w:eastAsia="Arial" w:hAnsi="Arial" w:cs="Arial"/>
          <w:sz w:val="21"/>
          <w:szCs w:val="21"/>
        </w:rPr>
        <w:t>es.</w:t>
      </w:r>
    </w:p>
    <w:p w:rsidR="00C65F63" w:rsidRDefault="00C65F63">
      <w:pPr>
        <w:spacing w:before="1" w:after="0" w:line="240" w:lineRule="exact"/>
        <w:rPr>
          <w:sz w:val="24"/>
          <w:szCs w:val="24"/>
        </w:rPr>
      </w:pPr>
    </w:p>
    <w:p w:rsidR="00C65F63" w:rsidRDefault="00E36DCF">
      <w:pPr>
        <w:tabs>
          <w:tab w:val="left" w:pos="1960"/>
        </w:tabs>
        <w:spacing w:after="0"/>
        <w:ind w:left="1970" w:right="310" w:hanging="924"/>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z w:val="21"/>
          <w:szCs w:val="21"/>
        </w:rPr>
        <w:t>b</w:t>
      </w:r>
      <w:r>
        <w:rPr>
          <w:rFonts w:ascii="Arial" w:eastAsia="Arial" w:hAnsi="Arial" w:cs="Arial"/>
          <w:spacing w:val="-1"/>
          <w:sz w:val="21"/>
          <w:szCs w:val="21"/>
        </w:rPr>
        <w:t>i</w:t>
      </w:r>
      <w:r>
        <w:rPr>
          <w:rFonts w:ascii="Arial" w:eastAsia="Arial" w:hAnsi="Arial" w:cs="Arial"/>
          <w:spacing w:val="1"/>
          <w:sz w:val="21"/>
          <w:szCs w:val="21"/>
        </w:rPr>
        <w:t>li</w:t>
      </w:r>
      <w:r>
        <w:rPr>
          <w:rFonts w:ascii="Arial" w:eastAsia="Arial" w:hAnsi="Arial" w:cs="Arial"/>
          <w:spacing w:val="-1"/>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2"/>
          <w:sz w:val="21"/>
          <w:szCs w:val="21"/>
        </w:rPr>
        <w:t>a</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s</w:t>
      </w:r>
      <w:r>
        <w:rPr>
          <w:rFonts w:ascii="Arial" w:eastAsia="Arial" w:hAnsi="Arial" w:cs="Arial"/>
          <w:sz w:val="21"/>
          <w:szCs w:val="21"/>
        </w:rPr>
        <w:t>u</w:t>
      </w:r>
      <w:r>
        <w:rPr>
          <w:rFonts w:ascii="Arial" w:eastAsia="Arial" w:hAnsi="Arial" w:cs="Arial"/>
          <w:spacing w:val="1"/>
          <w:sz w:val="21"/>
          <w:szCs w:val="21"/>
        </w:rPr>
        <w:t>l</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1"/>
          <w:sz w:val="21"/>
          <w:szCs w:val="21"/>
        </w:rPr>
        <w:t>t</w:t>
      </w:r>
      <w:r>
        <w:rPr>
          <w:rFonts w:ascii="Arial" w:eastAsia="Arial" w:hAnsi="Arial" w:cs="Arial"/>
          <w:sz w:val="21"/>
          <w:szCs w:val="21"/>
        </w:rPr>
        <w:t xml:space="preserve">o </w:t>
      </w:r>
      <w:r>
        <w:rPr>
          <w:rFonts w:ascii="Arial" w:eastAsia="Arial" w:hAnsi="Arial" w:cs="Arial"/>
          <w:spacing w:val="-1"/>
          <w:sz w:val="21"/>
          <w:szCs w:val="21"/>
        </w:rPr>
        <w:t>t</w:t>
      </w:r>
      <w:r>
        <w:rPr>
          <w:rFonts w:ascii="Arial" w:eastAsia="Arial" w:hAnsi="Arial" w:cs="Arial"/>
          <w:sz w:val="21"/>
          <w:szCs w:val="21"/>
        </w:rPr>
        <w:t>he sup</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u</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econ</w:t>
      </w:r>
      <w:r>
        <w:rPr>
          <w:rFonts w:ascii="Arial" w:eastAsia="Arial" w:hAnsi="Arial" w:cs="Arial"/>
          <w:spacing w:val="-2"/>
          <w:sz w:val="21"/>
          <w:szCs w:val="21"/>
        </w:rPr>
        <w:t>o</w:t>
      </w:r>
      <w:r>
        <w:rPr>
          <w:rFonts w:ascii="Arial" w:eastAsia="Arial" w:hAnsi="Arial" w:cs="Arial"/>
          <w:spacing w:val="2"/>
          <w:sz w:val="21"/>
          <w:szCs w:val="21"/>
        </w:rPr>
        <w:t>m</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 xml:space="preserve"> </w:t>
      </w:r>
      <w:r>
        <w:rPr>
          <w:rFonts w:ascii="Arial" w:eastAsia="Arial" w:hAnsi="Arial" w:cs="Arial"/>
          <w:sz w:val="21"/>
          <w:szCs w:val="21"/>
        </w:rPr>
        <w:t>or cons</w:t>
      </w:r>
      <w:r>
        <w:rPr>
          <w:rFonts w:ascii="Arial" w:eastAsia="Arial" w:hAnsi="Arial" w:cs="Arial"/>
          <w:spacing w:val="-2"/>
          <w:sz w:val="21"/>
          <w:szCs w:val="21"/>
        </w:rPr>
        <w:t>e</w:t>
      </w:r>
      <w:r>
        <w:rPr>
          <w:rFonts w:ascii="Arial" w:eastAsia="Arial" w:hAnsi="Arial" w:cs="Arial"/>
          <w:sz w:val="21"/>
          <w:szCs w:val="21"/>
        </w:rPr>
        <w:t>qu</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z w:val="21"/>
          <w:szCs w:val="21"/>
        </w:rPr>
        <w:t xml:space="preserve">l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ch</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z w:val="21"/>
          <w:szCs w:val="21"/>
        </w:rPr>
        <w:t>be s</w:t>
      </w:r>
      <w:r>
        <w:rPr>
          <w:rFonts w:ascii="Arial" w:eastAsia="Arial" w:hAnsi="Arial" w:cs="Arial"/>
          <w:spacing w:val="-2"/>
          <w:sz w:val="21"/>
          <w:szCs w:val="21"/>
        </w:rPr>
        <w:t>u</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ed or</w:t>
      </w:r>
      <w:r>
        <w:rPr>
          <w:rFonts w:ascii="Arial" w:eastAsia="Arial" w:hAnsi="Arial" w:cs="Arial"/>
          <w:spacing w:val="-1"/>
          <w:sz w:val="21"/>
          <w:szCs w:val="21"/>
        </w:rPr>
        <w:t xml:space="preserve"> i</w:t>
      </w:r>
      <w:r>
        <w:rPr>
          <w:rFonts w:ascii="Arial" w:eastAsia="Arial" w:hAnsi="Arial" w:cs="Arial"/>
          <w:sz w:val="21"/>
          <w:szCs w:val="21"/>
        </w:rPr>
        <w:t>ncu</w:t>
      </w:r>
      <w:r>
        <w:rPr>
          <w:rFonts w:ascii="Arial" w:eastAsia="Arial" w:hAnsi="Arial" w:cs="Arial"/>
          <w:spacing w:val="-3"/>
          <w:sz w:val="21"/>
          <w:szCs w:val="21"/>
        </w:rPr>
        <w:t>r</w:t>
      </w:r>
      <w:r>
        <w:rPr>
          <w:rFonts w:ascii="Arial" w:eastAsia="Arial" w:hAnsi="Arial" w:cs="Arial"/>
          <w:spacing w:val="-1"/>
          <w:sz w:val="21"/>
          <w:szCs w:val="21"/>
        </w:rPr>
        <w:t>r</w:t>
      </w:r>
      <w:r>
        <w:rPr>
          <w:rFonts w:ascii="Arial" w:eastAsia="Arial" w:hAnsi="Arial" w:cs="Arial"/>
          <w:sz w:val="21"/>
          <w:szCs w:val="21"/>
        </w:rPr>
        <w:t>ed,</w:t>
      </w:r>
      <w:r>
        <w:rPr>
          <w:rFonts w:ascii="Arial" w:eastAsia="Arial" w:hAnsi="Arial" w:cs="Arial"/>
          <w:spacing w:val="-2"/>
          <w:sz w:val="21"/>
          <w:szCs w:val="21"/>
        </w:rPr>
        <w:t xml:space="preserve"> </w:t>
      </w:r>
      <w:r>
        <w:rPr>
          <w:rFonts w:ascii="Arial" w:eastAsia="Arial" w:hAnsi="Arial" w:cs="Arial"/>
          <w:sz w:val="21"/>
          <w:szCs w:val="21"/>
        </w:rPr>
        <w:t>sha</w:t>
      </w:r>
      <w:r>
        <w:rPr>
          <w:rFonts w:ascii="Arial" w:eastAsia="Arial" w:hAnsi="Arial" w:cs="Arial"/>
          <w:spacing w:val="-1"/>
          <w:sz w:val="21"/>
          <w:szCs w:val="21"/>
        </w:rPr>
        <w:t>l</w:t>
      </w:r>
      <w:r>
        <w:rPr>
          <w:rFonts w:ascii="Arial" w:eastAsia="Arial" w:hAnsi="Arial" w:cs="Arial"/>
          <w:sz w:val="21"/>
          <w:szCs w:val="21"/>
        </w:rPr>
        <w:t>l be</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 xml:space="preserve">o </w:t>
      </w:r>
      <w:r>
        <w:rPr>
          <w:rFonts w:ascii="Arial" w:eastAsia="Arial" w:hAnsi="Arial" w:cs="Arial"/>
          <w:spacing w:val="-1"/>
          <w:sz w:val="21"/>
          <w:szCs w:val="21"/>
        </w:rPr>
        <w:t>(</w:t>
      </w:r>
      <w:r>
        <w:rPr>
          <w:rFonts w:ascii="Arial" w:eastAsia="Arial" w:hAnsi="Arial" w:cs="Arial"/>
          <w:sz w:val="21"/>
          <w:szCs w:val="21"/>
        </w:rPr>
        <w:t>at</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k's</w:t>
      </w:r>
      <w:r>
        <w:rPr>
          <w:rFonts w:ascii="Arial" w:eastAsia="Arial" w:hAnsi="Arial" w:cs="Arial"/>
          <w:spacing w:val="-1"/>
          <w:sz w:val="21"/>
          <w:szCs w:val="21"/>
        </w:rPr>
        <w:t xml:space="preserve"> </w:t>
      </w:r>
      <w:r>
        <w:rPr>
          <w:rFonts w:ascii="Arial" w:eastAsia="Arial" w:hAnsi="Arial" w:cs="Arial"/>
          <w:sz w:val="21"/>
          <w:szCs w:val="21"/>
        </w:rPr>
        <w:t>op</w:t>
      </w:r>
      <w:r>
        <w:rPr>
          <w:rFonts w:ascii="Arial" w:eastAsia="Arial" w:hAnsi="Arial" w:cs="Arial"/>
          <w:spacing w:val="-4"/>
          <w:sz w:val="21"/>
          <w:szCs w:val="21"/>
        </w:rPr>
        <w:t>t</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1"/>
          <w:sz w:val="21"/>
          <w:szCs w:val="21"/>
        </w:rPr>
        <w:t>)</w:t>
      </w:r>
      <w:r>
        <w:rPr>
          <w:rFonts w:ascii="Arial" w:eastAsia="Arial" w:hAnsi="Arial" w:cs="Arial"/>
          <w:sz w:val="21"/>
          <w:szCs w:val="21"/>
        </w:rPr>
        <w:t>:</w:t>
      </w:r>
    </w:p>
    <w:p w:rsidR="00C65F63" w:rsidRDefault="00C65F63">
      <w:pPr>
        <w:spacing w:before="2" w:after="0" w:line="240" w:lineRule="exact"/>
        <w:rPr>
          <w:sz w:val="24"/>
          <w:szCs w:val="24"/>
        </w:rPr>
      </w:pPr>
    </w:p>
    <w:p w:rsidR="00C65F63" w:rsidRDefault="00E36DCF">
      <w:pPr>
        <w:tabs>
          <w:tab w:val="left" w:pos="2880"/>
        </w:tabs>
        <w:spacing w:after="0" w:line="240" w:lineRule="auto"/>
        <w:ind w:left="1970" w:right="-20"/>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a)</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c</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t</w:t>
      </w:r>
      <w:r>
        <w:rPr>
          <w:rFonts w:ascii="Arial" w:eastAsia="Arial" w:hAnsi="Arial" w:cs="Arial"/>
          <w:sz w:val="21"/>
          <w:szCs w:val="21"/>
        </w:rPr>
        <w:t>he s</w:t>
      </w:r>
      <w:r>
        <w:rPr>
          <w:rFonts w:ascii="Arial" w:eastAsia="Arial" w:hAnsi="Arial" w:cs="Arial"/>
          <w:spacing w:val="-2"/>
          <w:sz w:val="21"/>
          <w:szCs w:val="21"/>
        </w:rPr>
        <w:t>u</w:t>
      </w:r>
      <w:r>
        <w:rPr>
          <w:rFonts w:ascii="Arial" w:eastAsia="Arial" w:hAnsi="Arial" w:cs="Arial"/>
          <w:sz w:val="21"/>
          <w:szCs w:val="21"/>
        </w:rPr>
        <w:t>pp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e</w:t>
      </w:r>
      <w:r>
        <w:rPr>
          <w:rFonts w:ascii="Arial" w:eastAsia="Arial" w:hAnsi="Arial" w:cs="Arial"/>
          <w:sz w:val="21"/>
          <w:szCs w:val="21"/>
        </w:rPr>
        <w:t>qu</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ent</w:t>
      </w:r>
    </w:p>
    <w:p w:rsidR="00C65F63" w:rsidRDefault="00E36DCF">
      <w:pPr>
        <w:spacing w:before="34" w:after="0" w:line="240" w:lineRule="auto"/>
        <w:ind w:left="2894" w:right="-20"/>
        <w:rPr>
          <w:rFonts w:ascii="Arial" w:eastAsia="Arial" w:hAnsi="Arial" w:cs="Arial"/>
          <w:sz w:val="21"/>
          <w:szCs w:val="21"/>
        </w:rPr>
      </w:pP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before="17" w:after="0" w:line="260" w:lineRule="exact"/>
        <w:rPr>
          <w:sz w:val="26"/>
          <w:szCs w:val="26"/>
        </w:rPr>
      </w:pPr>
    </w:p>
    <w:p w:rsidR="00C65F63" w:rsidRDefault="00E36DCF">
      <w:pPr>
        <w:tabs>
          <w:tab w:val="left" w:pos="2880"/>
        </w:tabs>
        <w:spacing w:after="0" w:line="240" w:lineRule="auto"/>
        <w:ind w:left="1970" w:right="-20"/>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b)</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z w:val="21"/>
          <w:szCs w:val="21"/>
        </w:rPr>
        <w:t>r</w:t>
      </w:r>
      <w:r>
        <w:rPr>
          <w:rFonts w:ascii="Arial" w:eastAsia="Arial" w:hAnsi="Arial" w:cs="Arial"/>
          <w:spacing w:val="-2"/>
          <w:sz w:val="21"/>
          <w:szCs w:val="21"/>
        </w:rPr>
        <w:t xml:space="preserve"> 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w:t>
      </w:r>
    </w:p>
    <w:p w:rsidR="00C65F63" w:rsidRDefault="00C65F63">
      <w:pPr>
        <w:spacing w:before="17" w:after="0" w:line="260" w:lineRule="exact"/>
        <w:rPr>
          <w:sz w:val="26"/>
          <w:szCs w:val="26"/>
        </w:rPr>
      </w:pPr>
    </w:p>
    <w:p w:rsidR="00C65F63" w:rsidRDefault="00E36DCF">
      <w:pPr>
        <w:tabs>
          <w:tab w:val="left" w:pos="2880"/>
        </w:tabs>
        <w:spacing w:after="0"/>
        <w:ind w:left="2894" w:right="425" w:hanging="924"/>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c)</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y</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he c</w:t>
      </w:r>
      <w:r>
        <w:rPr>
          <w:rFonts w:ascii="Arial" w:eastAsia="Arial" w:hAnsi="Arial" w:cs="Arial"/>
          <w:spacing w:val="-2"/>
          <w:sz w:val="21"/>
          <w:szCs w:val="21"/>
        </w:rPr>
        <w:t>o</w:t>
      </w:r>
      <w:r>
        <w:rPr>
          <w:rFonts w:ascii="Arial" w:eastAsia="Arial" w:hAnsi="Arial" w:cs="Arial"/>
          <w:sz w:val="21"/>
          <w:szCs w:val="21"/>
        </w:rPr>
        <w:t>st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r</w:t>
      </w:r>
      <w:r>
        <w:rPr>
          <w:rFonts w:ascii="Arial" w:eastAsia="Arial" w:hAnsi="Arial" w:cs="Arial"/>
          <w:sz w:val="21"/>
          <w:szCs w:val="21"/>
        </w:rPr>
        <w:t>ep</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z w:val="21"/>
          <w:szCs w:val="21"/>
        </w:rPr>
        <w:t>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 eq</w:t>
      </w:r>
      <w:r>
        <w:rPr>
          <w:rFonts w:ascii="Arial" w:eastAsia="Arial" w:hAnsi="Arial" w:cs="Arial"/>
          <w:spacing w:val="-2"/>
          <w:sz w:val="21"/>
          <w:szCs w:val="21"/>
        </w:rPr>
        <w:t>u</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ent</w:t>
      </w:r>
      <w:r>
        <w:rPr>
          <w:rFonts w:ascii="Arial" w:eastAsia="Arial" w:hAnsi="Arial" w:cs="Arial"/>
          <w:spacing w:val="-2"/>
          <w:sz w:val="21"/>
          <w:szCs w:val="21"/>
        </w:rPr>
        <w:t xml:space="preserve"> 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or</w:t>
      </w:r>
    </w:p>
    <w:p w:rsidR="00C65F63" w:rsidRDefault="00C65F63">
      <w:pPr>
        <w:spacing w:before="19" w:after="0" w:line="220" w:lineRule="exact"/>
      </w:pPr>
    </w:p>
    <w:p w:rsidR="00C65F63" w:rsidRDefault="00E36DCF">
      <w:pPr>
        <w:tabs>
          <w:tab w:val="left" w:pos="2880"/>
        </w:tabs>
        <w:spacing w:after="0" w:line="240" w:lineRule="auto"/>
        <w:ind w:left="1970" w:right="-20"/>
        <w:rPr>
          <w:rFonts w:ascii="Arial" w:eastAsia="Arial" w:hAnsi="Arial" w:cs="Arial"/>
          <w:sz w:val="21"/>
          <w:szCs w:val="21"/>
        </w:rPr>
      </w:pPr>
      <w:r>
        <w:rPr>
          <w:rFonts w:ascii="Arial" w:eastAsia="Arial" w:hAnsi="Arial" w:cs="Arial"/>
          <w:spacing w:val="-1"/>
          <w:sz w:val="21"/>
          <w:szCs w:val="21"/>
        </w:rPr>
        <w:t>(</w:t>
      </w:r>
      <w:r>
        <w:rPr>
          <w:rFonts w:ascii="Arial" w:eastAsia="Arial" w:hAnsi="Arial" w:cs="Arial"/>
          <w:sz w:val="21"/>
          <w:szCs w:val="21"/>
        </w:rPr>
        <w:t>d)</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y</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he c</w:t>
      </w:r>
      <w:r>
        <w:rPr>
          <w:rFonts w:ascii="Arial" w:eastAsia="Arial" w:hAnsi="Arial" w:cs="Arial"/>
          <w:spacing w:val="-2"/>
          <w:sz w:val="21"/>
          <w:szCs w:val="21"/>
        </w:rPr>
        <w:t>o</w:t>
      </w:r>
      <w:r>
        <w:rPr>
          <w:rFonts w:ascii="Arial" w:eastAsia="Arial" w:hAnsi="Arial" w:cs="Arial"/>
          <w:sz w:val="21"/>
          <w:szCs w:val="21"/>
        </w:rPr>
        <w:t>st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ha</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z w:val="21"/>
          <w:szCs w:val="21"/>
        </w:rPr>
        <w:t>aced.</w:t>
      </w:r>
    </w:p>
    <w:p w:rsidR="00C65F63" w:rsidRDefault="00C65F63">
      <w:pPr>
        <w:spacing w:before="17" w:after="0" w:line="260" w:lineRule="exact"/>
        <w:rPr>
          <w:sz w:val="26"/>
          <w:szCs w:val="26"/>
        </w:rPr>
      </w:pPr>
    </w:p>
    <w:p w:rsidR="00C65F63" w:rsidRDefault="00E36DCF">
      <w:pPr>
        <w:tabs>
          <w:tab w:val="left" w:pos="1960"/>
        </w:tabs>
        <w:spacing w:after="0" w:line="275" w:lineRule="auto"/>
        <w:ind w:left="1970" w:right="274" w:hanging="924"/>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1"/>
          <w:sz w:val="21"/>
          <w:szCs w:val="21"/>
        </w:rPr>
        <w:t>N</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ent</w:t>
      </w:r>
      <w:r>
        <w:rPr>
          <w:rFonts w:ascii="Arial" w:eastAsia="Arial" w:hAnsi="Arial" w:cs="Arial"/>
          <w:spacing w:val="-4"/>
          <w:sz w:val="21"/>
          <w:szCs w:val="21"/>
        </w:rPr>
        <w:t xml:space="preserve"> </w:t>
      </w:r>
      <w:r>
        <w:rPr>
          <w:rFonts w:ascii="Arial" w:eastAsia="Arial" w:hAnsi="Arial" w:cs="Arial"/>
          <w:sz w:val="21"/>
          <w:szCs w:val="21"/>
        </w:rPr>
        <w:t>sha</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1"/>
          <w:sz w:val="21"/>
          <w:szCs w:val="21"/>
        </w:rPr>
        <w:t>li</w:t>
      </w:r>
      <w:r>
        <w:rPr>
          <w:rFonts w:ascii="Arial" w:eastAsia="Arial" w:hAnsi="Arial" w:cs="Arial"/>
          <w:spacing w:val="2"/>
          <w:sz w:val="21"/>
          <w:szCs w:val="21"/>
        </w:rPr>
        <w:t>m</w:t>
      </w:r>
      <w:r>
        <w:rPr>
          <w:rFonts w:ascii="Arial" w:eastAsia="Arial" w:hAnsi="Arial" w:cs="Arial"/>
          <w:spacing w:val="1"/>
          <w:sz w:val="21"/>
          <w:szCs w:val="21"/>
        </w:rPr>
        <w:t>i</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ex</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u</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li</w:t>
      </w:r>
      <w:r>
        <w:rPr>
          <w:rFonts w:ascii="Arial" w:eastAsia="Arial" w:hAnsi="Arial" w:cs="Arial"/>
          <w:sz w:val="21"/>
          <w:szCs w:val="21"/>
        </w:rPr>
        <w:t>ab</w:t>
      </w:r>
      <w:r>
        <w:rPr>
          <w:rFonts w:ascii="Arial" w:eastAsia="Arial" w:hAnsi="Arial" w:cs="Arial"/>
          <w:spacing w:val="-1"/>
          <w:sz w:val="21"/>
          <w:szCs w:val="21"/>
        </w:rPr>
        <w:t>i</w:t>
      </w:r>
      <w:r>
        <w:rPr>
          <w:rFonts w:ascii="Arial" w:eastAsia="Arial" w:hAnsi="Arial" w:cs="Arial"/>
          <w:spacing w:val="1"/>
          <w:sz w:val="21"/>
          <w:szCs w:val="21"/>
        </w:rPr>
        <w:t>li</w:t>
      </w:r>
      <w:r>
        <w:rPr>
          <w:rFonts w:ascii="Arial" w:eastAsia="Arial" w:hAnsi="Arial" w:cs="Arial"/>
          <w:spacing w:val="-1"/>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pacing w:val="1"/>
          <w:sz w:val="21"/>
          <w:szCs w:val="21"/>
        </w:rPr>
        <w:t>f</w:t>
      </w:r>
      <w:r>
        <w:rPr>
          <w:rFonts w:ascii="Arial" w:eastAsia="Arial" w:hAnsi="Arial" w:cs="Arial"/>
          <w:sz w:val="21"/>
          <w:szCs w:val="21"/>
        </w:rPr>
        <w:t>or dea</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pe</w:t>
      </w:r>
      <w:r>
        <w:rPr>
          <w:rFonts w:ascii="Arial" w:eastAsia="Arial" w:hAnsi="Arial" w:cs="Arial"/>
          <w:spacing w:val="-1"/>
          <w:sz w:val="21"/>
          <w:szCs w:val="21"/>
        </w:rPr>
        <w:t>r</w:t>
      </w:r>
      <w:r>
        <w:rPr>
          <w:rFonts w:ascii="Arial" w:eastAsia="Arial" w:hAnsi="Arial" w:cs="Arial"/>
          <w:spacing w:val="-2"/>
          <w:sz w:val="21"/>
          <w:szCs w:val="21"/>
        </w:rPr>
        <w:t>s</w:t>
      </w:r>
      <w:r>
        <w:rPr>
          <w:rFonts w:ascii="Arial" w:eastAsia="Arial" w:hAnsi="Arial" w:cs="Arial"/>
          <w:sz w:val="21"/>
          <w:szCs w:val="21"/>
        </w:rPr>
        <w:t>on</w:t>
      </w:r>
      <w:r>
        <w:rPr>
          <w:rFonts w:ascii="Arial" w:eastAsia="Arial" w:hAnsi="Arial" w:cs="Arial"/>
          <w:spacing w:val="-2"/>
          <w:sz w:val="21"/>
          <w:szCs w:val="21"/>
        </w:rPr>
        <w:t>a</w:t>
      </w:r>
      <w:r>
        <w:rPr>
          <w:rFonts w:ascii="Arial" w:eastAsia="Arial" w:hAnsi="Arial" w:cs="Arial"/>
          <w:sz w:val="21"/>
          <w:szCs w:val="21"/>
        </w:rPr>
        <w:t xml:space="preserve">l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j</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r</w:t>
      </w:r>
      <w:r>
        <w:rPr>
          <w:rFonts w:ascii="Arial" w:eastAsia="Arial" w:hAnsi="Arial" w:cs="Arial"/>
          <w:sz w:val="21"/>
          <w:szCs w:val="21"/>
        </w:rPr>
        <w:t>esu</w:t>
      </w:r>
      <w:r>
        <w:rPr>
          <w:rFonts w:ascii="Arial" w:eastAsia="Arial" w:hAnsi="Arial" w:cs="Arial"/>
          <w:spacing w:val="1"/>
          <w:sz w:val="21"/>
          <w:szCs w:val="21"/>
        </w:rPr>
        <w:t>l</w:t>
      </w:r>
      <w:r>
        <w:rPr>
          <w:rFonts w:ascii="Arial" w:eastAsia="Arial" w:hAnsi="Arial" w:cs="Arial"/>
          <w:spacing w:val="-1"/>
          <w:sz w:val="21"/>
          <w:szCs w:val="21"/>
        </w:rPr>
        <w:t>ti</w:t>
      </w:r>
      <w:r>
        <w:rPr>
          <w:rFonts w:ascii="Arial" w:eastAsia="Arial" w:hAnsi="Arial" w:cs="Arial"/>
          <w:sz w:val="21"/>
          <w:szCs w:val="21"/>
        </w:rPr>
        <w:t xml:space="preserve">ng </w:t>
      </w:r>
      <w:r>
        <w:rPr>
          <w:rFonts w:ascii="Arial" w:eastAsia="Arial" w:hAnsi="Arial" w:cs="Arial"/>
          <w:spacing w:val="1"/>
          <w:sz w:val="21"/>
          <w:szCs w:val="21"/>
        </w:rPr>
        <w:t>f</w:t>
      </w:r>
      <w:r>
        <w:rPr>
          <w:rFonts w:ascii="Arial" w:eastAsia="Arial" w:hAnsi="Arial" w:cs="Arial"/>
          <w:spacing w:val="-3"/>
          <w:sz w:val="21"/>
          <w:szCs w:val="21"/>
        </w:rPr>
        <w:t>r</w:t>
      </w:r>
      <w:r>
        <w:rPr>
          <w:rFonts w:ascii="Arial" w:eastAsia="Arial" w:hAnsi="Arial" w:cs="Arial"/>
          <w:spacing w:val="-2"/>
          <w:sz w:val="21"/>
          <w:szCs w:val="21"/>
        </w:rPr>
        <w:t>o</w:t>
      </w:r>
      <w:r>
        <w:rPr>
          <w:rFonts w:ascii="Arial" w:eastAsia="Arial" w:hAnsi="Arial" w:cs="Arial"/>
          <w:sz w:val="21"/>
          <w:szCs w:val="21"/>
        </w:rPr>
        <w:t>m</w:t>
      </w:r>
      <w:r>
        <w:rPr>
          <w:rFonts w:ascii="Arial" w:eastAsia="Arial" w:hAnsi="Arial" w:cs="Arial"/>
          <w:spacing w:val="1"/>
          <w:sz w:val="21"/>
          <w:szCs w:val="21"/>
        </w:rPr>
        <w:t xml:space="preserve"> 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k's</w:t>
      </w:r>
      <w:r>
        <w:rPr>
          <w:rFonts w:ascii="Arial" w:eastAsia="Arial" w:hAnsi="Arial" w:cs="Arial"/>
          <w:spacing w:val="-1"/>
          <w:sz w:val="21"/>
          <w:szCs w:val="21"/>
        </w:rPr>
        <w:t xml:space="preserve"> </w:t>
      </w:r>
      <w:r>
        <w:rPr>
          <w:rFonts w:ascii="Arial" w:eastAsia="Arial" w:hAnsi="Arial" w:cs="Arial"/>
          <w:sz w:val="21"/>
          <w:szCs w:val="21"/>
        </w:rPr>
        <w:t>n</w:t>
      </w:r>
      <w:r>
        <w:rPr>
          <w:rFonts w:ascii="Arial" w:eastAsia="Arial" w:hAnsi="Arial" w:cs="Arial"/>
          <w:spacing w:val="-2"/>
          <w:sz w:val="21"/>
          <w:szCs w:val="21"/>
        </w:rPr>
        <w:t>e</w:t>
      </w:r>
      <w:r>
        <w:rPr>
          <w:rFonts w:ascii="Arial" w:eastAsia="Arial" w:hAnsi="Arial" w:cs="Arial"/>
          <w:sz w:val="21"/>
          <w:szCs w:val="21"/>
        </w:rPr>
        <w:t>g</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ge</w:t>
      </w:r>
      <w:r>
        <w:rPr>
          <w:rFonts w:ascii="Arial" w:eastAsia="Arial" w:hAnsi="Arial" w:cs="Arial"/>
          <w:spacing w:val="-2"/>
          <w:sz w:val="21"/>
          <w:szCs w:val="21"/>
        </w:rPr>
        <w:t>n</w:t>
      </w:r>
      <w:r>
        <w:rPr>
          <w:rFonts w:ascii="Arial" w:eastAsia="Arial" w:hAnsi="Arial" w:cs="Arial"/>
          <w:sz w:val="21"/>
          <w:szCs w:val="21"/>
        </w:rPr>
        <w:t>ce,</w:t>
      </w:r>
      <w:r>
        <w:rPr>
          <w:rFonts w:ascii="Arial" w:eastAsia="Arial" w:hAnsi="Arial" w:cs="Arial"/>
          <w:spacing w:val="-2"/>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2"/>
          <w:sz w:val="21"/>
          <w:szCs w:val="21"/>
        </w:rPr>
        <w:t>a</w:t>
      </w:r>
      <w:r>
        <w:rPr>
          <w:rFonts w:ascii="Arial" w:eastAsia="Arial" w:hAnsi="Arial" w:cs="Arial"/>
          <w:sz w:val="21"/>
          <w:szCs w:val="21"/>
        </w:rPr>
        <w:t xml:space="preserve">ud or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z w:val="21"/>
          <w:szCs w:val="21"/>
        </w:rPr>
        <w:t>a</w:t>
      </w:r>
      <w:r>
        <w:rPr>
          <w:rFonts w:ascii="Arial" w:eastAsia="Arial" w:hAnsi="Arial" w:cs="Arial"/>
          <w:spacing w:val="-2"/>
          <w:sz w:val="21"/>
          <w:szCs w:val="21"/>
        </w:rPr>
        <w:t>u</w:t>
      </w:r>
      <w:r>
        <w:rPr>
          <w:rFonts w:ascii="Arial" w:eastAsia="Arial" w:hAnsi="Arial" w:cs="Arial"/>
          <w:sz w:val="21"/>
          <w:szCs w:val="21"/>
        </w:rPr>
        <w:t>du</w:t>
      </w:r>
      <w:r>
        <w:rPr>
          <w:rFonts w:ascii="Arial" w:eastAsia="Arial" w:hAnsi="Arial" w:cs="Arial"/>
          <w:spacing w:val="-1"/>
          <w:sz w:val="21"/>
          <w:szCs w:val="21"/>
        </w:rPr>
        <w:t>l</w:t>
      </w:r>
      <w:r>
        <w:rPr>
          <w:rFonts w:ascii="Arial" w:eastAsia="Arial" w:hAnsi="Arial" w:cs="Arial"/>
          <w:sz w:val="21"/>
          <w:szCs w:val="21"/>
        </w:rPr>
        <w:t>ent</w:t>
      </w:r>
      <w:r>
        <w:rPr>
          <w:rFonts w:ascii="Arial" w:eastAsia="Arial" w:hAnsi="Arial" w:cs="Arial"/>
          <w:spacing w:val="-4"/>
          <w:sz w:val="21"/>
          <w:szCs w:val="21"/>
        </w:rPr>
        <w:t xml:space="preserve"> </w:t>
      </w:r>
      <w:r>
        <w:rPr>
          <w:rFonts w:ascii="Arial" w:eastAsia="Arial" w:hAnsi="Arial" w:cs="Arial"/>
          <w:spacing w:val="2"/>
          <w:sz w:val="21"/>
          <w:szCs w:val="21"/>
        </w:rPr>
        <w:t>m</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r</w:t>
      </w:r>
      <w:r>
        <w:rPr>
          <w:rFonts w:ascii="Arial" w:eastAsia="Arial" w:hAnsi="Arial" w:cs="Arial"/>
          <w:sz w:val="21"/>
          <w:szCs w:val="21"/>
        </w:rPr>
        <w:t>ep</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s</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on.</w:t>
      </w:r>
    </w:p>
    <w:p w:rsidR="00C65F63" w:rsidRDefault="00C65F63">
      <w:pPr>
        <w:spacing w:before="2" w:after="0" w:line="240" w:lineRule="exact"/>
        <w:rPr>
          <w:sz w:val="24"/>
          <w:szCs w:val="24"/>
        </w:rPr>
      </w:pPr>
    </w:p>
    <w:p w:rsidR="00C65F63" w:rsidRDefault="00E36DCF">
      <w:pPr>
        <w:tabs>
          <w:tab w:val="left" w:pos="1040"/>
        </w:tabs>
        <w:spacing w:after="0"/>
        <w:ind w:left="1046" w:right="253" w:hanging="924"/>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us</w:t>
      </w:r>
      <w:r>
        <w:rPr>
          <w:rFonts w:ascii="Arial" w:eastAsia="Arial" w:hAnsi="Arial" w:cs="Arial"/>
          <w:spacing w:val="-1"/>
          <w:sz w:val="21"/>
          <w:szCs w:val="21"/>
        </w:rPr>
        <w:t>tr</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w:t>
      </w:r>
      <w:r>
        <w:rPr>
          <w:rFonts w:ascii="Arial" w:eastAsia="Arial" w:hAnsi="Arial" w:cs="Arial"/>
          <w:spacing w:val="1"/>
          <w:sz w:val="21"/>
          <w:szCs w:val="21"/>
        </w:rPr>
        <w:t>Z</w:t>
      </w:r>
      <w:r>
        <w:rPr>
          <w:rFonts w:ascii="Arial" w:eastAsia="Arial" w:hAnsi="Arial" w:cs="Arial"/>
          <w:spacing w:val="-2"/>
          <w:sz w:val="21"/>
          <w:szCs w:val="21"/>
        </w:rPr>
        <w:t>e</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nd,</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wi</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2"/>
          <w:sz w:val="21"/>
          <w:szCs w:val="21"/>
        </w:rPr>
        <w:t>n</w:t>
      </w:r>
      <w:r>
        <w:rPr>
          <w:rFonts w:ascii="Arial" w:eastAsia="Arial" w:hAnsi="Arial" w:cs="Arial"/>
          <w:sz w:val="21"/>
          <w:szCs w:val="21"/>
        </w:rPr>
        <w:t>ot</w:t>
      </w:r>
      <w:r>
        <w:rPr>
          <w:rFonts w:ascii="Arial" w:eastAsia="Arial" w:hAnsi="Arial" w:cs="Arial"/>
          <w:spacing w:val="-2"/>
          <w:sz w:val="21"/>
          <w:szCs w:val="21"/>
        </w:rPr>
        <w:t xml:space="preserve"> b</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li</w:t>
      </w:r>
      <w:r>
        <w:rPr>
          <w:rFonts w:ascii="Arial" w:eastAsia="Arial" w:hAnsi="Arial" w:cs="Arial"/>
          <w:spacing w:val="-2"/>
          <w:sz w:val="21"/>
          <w:szCs w:val="21"/>
        </w:rPr>
        <w:t>a</w:t>
      </w:r>
      <w:r>
        <w:rPr>
          <w:rFonts w:ascii="Arial" w:eastAsia="Arial" w:hAnsi="Arial" w:cs="Arial"/>
          <w:sz w:val="21"/>
          <w:szCs w:val="21"/>
        </w:rPr>
        <w:t>b</w:t>
      </w:r>
      <w:r>
        <w:rPr>
          <w:rFonts w:ascii="Arial" w:eastAsia="Arial" w:hAnsi="Arial" w:cs="Arial"/>
          <w:spacing w:val="-1"/>
          <w:sz w:val="21"/>
          <w:szCs w:val="21"/>
        </w:rPr>
        <w:t>l</w:t>
      </w:r>
      <w:r>
        <w:rPr>
          <w:rFonts w:ascii="Arial" w:eastAsia="Arial" w:hAnsi="Arial" w:cs="Arial"/>
          <w:sz w:val="21"/>
          <w:szCs w:val="21"/>
        </w:rPr>
        <w:t xml:space="preserve">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2"/>
          <w:sz w:val="21"/>
          <w:szCs w:val="21"/>
        </w:rPr>
        <w:t>a</w:t>
      </w:r>
      <w:r>
        <w:rPr>
          <w:rFonts w:ascii="Arial" w:eastAsia="Arial" w:hAnsi="Arial" w:cs="Arial"/>
          <w:spacing w:val="-1"/>
          <w:sz w:val="21"/>
          <w:szCs w:val="21"/>
        </w:rPr>
        <w:t>m</w:t>
      </w:r>
      <w:r>
        <w:rPr>
          <w:rFonts w:ascii="Arial" w:eastAsia="Arial" w:hAnsi="Arial" w:cs="Arial"/>
          <w:sz w:val="21"/>
          <w:szCs w:val="21"/>
        </w:rPr>
        <w:t>age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c</w:t>
      </w:r>
      <w:r>
        <w:rPr>
          <w:rFonts w:ascii="Arial" w:eastAsia="Arial" w:hAnsi="Arial" w:cs="Arial"/>
          <w:spacing w:val="-1"/>
          <w:sz w:val="21"/>
          <w:szCs w:val="21"/>
        </w:rPr>
        <w:t>l</w:t>
      </w:r>
      <w:r>
        <w:rPr>
          <w:rFonts w:ascii="Arial" w:eastAsia="Arial" w:hAnsi="Arial" w:cs="Arial"/>
          <w:sz w:val="21"/>
          <w:szCs w:val="21"/>
        </w:rPr>
        <w:t>ud</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2"/>
          <w:sz w:val="21"/>
          <w:szCs w:val="21"/>
        </w:rPr>
        <w:t>o</w:t>
      </w:r>
      <w:r>
        <w:rPr>
          <w:rFonts w:ascii="Arial" w:eastAsia="Arial" w:hAnsi="Arial" w:cs="Arial"/>
          <w:sz w:val="21"/>
          <w:szCs w:val="21"/>
        </w:rPr>
        <w:t>ut</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2"/>
          <w:sz w:val="21"/>
          <w:szCs w:val="21"/>
        </w:rPr>
        <w:t xml:space="preserve"> </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z w:val="21"/>
          <w:szCs w:val="21"/>
        </w:rPr>
        <w:t>ns</w:t>
      </w:r>
      <w:r>
        <w:rPr>
          <w:rFonts w:ascii="Arial" w:eastAsia="Arial" w:hAnsi="Arial" w:cs="Arial"/>
          <w:spacing w:val="-2"/>
          <w:sz w:val="21"/>
          <w:szCs w:val="21"/>
        </w:rPr>
        <w:t>e</w:t>
      </w:r>
      <w:r>
        <w:rPr>
          <w:rFonts w:ascii="Arial" w:eastAsia="Arial" w:hAnsi="Arial" w:cs="Arial"/>
          <w:sz w:val="21"/>
          <w:szCs w:val="21"/>
        </w:rPr>
        <w:t>qu</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z w:val="21"/>
          <w:szCs w:val="21"/>
        </w:rPr>
        <w:t xml:space="preserve">l </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ss</w:t>
      </w:r>
      <w:r>
        <w:rPr>
          <w:rFonts w:ascii="Arial" w:eastAsia="Arial" w:hAnsi="Arial" w:cs="Arial"/>
          <w:spacing w:val="-3"/>
          <w:sz w:val="21"/>
          <w:szCs w:val="21"/>
        </w:rPr>
        <w:t xml:space="preserve"> </w:t>
      </w:r>
      <w:r>
        <w:rPr>
          <w:rFonts w:ascii="Arial" w:eastAsia="Arial" w:hAnsi="Arial" w:cs="Arial"/>
          <w:sz w:val="21"/>
          <w:szCs w:val="21"/>
        </w:rPr>
        <w:t>or d</w:t>
      </w:r>
      <w:r>
        <w:rPr>
          <w:rFonts w:ascii="Arial" w:eastAsia="Arial" w:hAnsi="Arial" w:cs="Arial"/>
          <w:spacing w:val="-2"/>
          <w:sz w:val="21"/>
          <w:szCs w:val="21"/>
        </w:rPr>
        <w:t>a</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2"/>
          <w:sz w:val="21"/>
          <w:szCs w:val="21"/>
        </w:rPr>
        <w:t>g</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s</w:t>
      </w:r>
      <w:r>
        <w:rPr>
          <w:rFonts w:ascii="Arial" w:eastAsia="Arial" w:hAnsi="Arial" w:cs="Arial"/>
          <w:spacing w:val="-2"/>
          <w:sz w:val="21"/>
          <w:szCs w:val="21"/>
        </w:rPr>
        <w:t>u</w:t>
      </w:r>
      <w:r>
        <w:rPr>
          <w:rFonts w:ascii="Arial" w:eastAsia="Arial" w:hAnsi="Arial" w:cs="Arial"/>
          <w:spacing w:val="1"/>
          <w:sz w:val="21"/>
          <w:szCs w:val="21"/>
        </w:rPr>
        <w:t>f</w:t>
      </w:r>
      <w:r>
        <w:rPr>
          <w:rFonts w:ascii="Arial" w:eastAsia="Arial" w:hAnsi="Arial" w:cs="Arial"/>
          <w:spacing w:val="-1"/>
          <w:sz w:val="21"/>
          <w:szCs w:val="21"/>
        </w:rPr>
        <w:t>f</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ed by</w:t>
      </w:r>
      <w:r>
        <w:rPr>
          <w:rFonts w:ascii="Arial" w:eastAsia="Arial" w:hAnsi="Arial" w:cs="Arial"/>
          <w:spacing w:val="-3"/>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U</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4"/>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ded</w:t>
      </w:r>
      <w:r>
        <w:rPr>
          <w:rFonts w:ascii="Arial" w:eastAsia="Arial" w:hAnsi="Arial" w:cs="Arial"/>
          <w:spacing w:val="-1"/>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on be</w:t>
      </w:r>
      <w:r>
        <w:rPr>
          <w:rFonts w:ascii="Arial" w:eastAsia="Arial" w:hAnsi="Arial" w:cs="Arial"/>
          <w:spacing w:val="-2"/>
          <w:sz w:val="21"/>
          <w:szCs w:val="21"/>
        </w:rPr>
        <w:t>h</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f of</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z w:val="21"/>
          <w:szCs w:val="21"/>
        </w:rPr>
        <w:t>u</w:t>
      </w:r>
      <w:r>
        <w:rPr>
          <w:rFonts w:ascii="Arial" w:eastAsia="Arial" w:hAnsi="Arial" w:cs="Arial"/>
          <w:spacing w:val="-2"/>
          <w:sz w:val="21"/>
          <w:szCs w:val="21"/>
        </w:rPr>
        <w:t>n</w:t>
      </w:r>
      <w:r>
        <w:rPr>
          <w:rFonts w:ascii="Arial" w:eastAsia="Arial" w:hAnsi="Arial" w:cs="Arial"/>
          <w:sz w:val="21"/>
          <w:szCs w:val="21"/>
        </w:rPr>
        <w:t>der</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 xml:space="preserve">or </w:t>
      </w:r>
      <w:r>
        <w:rPr>
          <w:rFonts w:ascii="Arial" w:eastAsia="Arial" w:hAnsi="Arial" w:cs="Arial"/>
          <w:spacing w:val="1"/>
          <w:sz w:val="21"/>
          <w:szCs w:val="21"/>
        </w:rPr>
        <w:t>f</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 xml:space="preserve">on on </w:t>
      </w:r>
      <w:r>
        <w:rPr>
          <w:rFonts w:ascii="Arial" w:eastAsia="Arial" w:hAnsi="Arial" w:cs="Arial"/>
          <w:spacing w:val="-1"/>
          <w:sz w:val="21"/>
          <w:szCs w:val="21"/>
        </w:rPr>
        <w:t>t</w:t>
      </w:r>
      <w:r>
        <w:rPr>
          <w:rFonts w:ascii="Arial" w:eastAsia="Arial" w:hAnsi="Arial" w:cs="Arial"/>
          <w:sz w:val="21"/>
          <w:szCs w:val="21"/>
        </w:rPr>
        <w:t>he pa</w:t>
      </w:r>
      <w:r>
        <w:rPr>
          <w:rFonts w:ascii="Arial" w:eastAsia="Arial" w:hAnsi="Arial" w:cs="Arial"/>
          <w:spacing w:val="-1"/>
          <w:sz w:val="21"/>
          <w:szCs w:val="21"/>
        </w:rPr>
        <w:t>r</w:t>
      </w:r>
      <w:r>
        <w:rPr>
          <w:rFonts w:ascii="Arial" w:eastAsia="Arial" w:hAnsi="Arial" w:cs="Arial"/>
          <w:sz w:val="21"/>
          <w:szCs w:val="21"/>
        </w:rPr>
        <w:t>t</w:t>
      </w:r>
      <w:r>
        <w:rPr>
          <w:rFonts w:ascii="Arial" w:eastAsia="Arial" w:hAnsi="Arial" w:cs="Arial"/>
          <w:spacing w:val="-2"/>
          <w:sz w:val="21"/>
          <w:szCs w:val="21"/>
        </w:rPr>
        <w:t xml:space="preserve"> o</w:t>
      </w:r>
      <w:r>
        <w:rPr>
          <w:rFonts w:ascii="Arial" w:eastAsia="Arial" w:hAnsi="Arial" w:cs="Arial"/>
          <w:sz w:val="21"/>
          <w:szCs w:val="21"/>
        </w:rPr>
        <w:t xml:space="preserve">f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z w:val="21"/>
          <w:szCs w:val="21"/>
        </w:rPr>
        <w:t>se.</w:t>
      </w:r>
    </w:p>
    <w:p w:rsidR="00C65F63" w:rsidRDefault="00C65F63">
      <w:pPr>
        <w:spacing w:after="0"/>
        <w:sectPr w:rsidR="00C65F63">
          <w:pgSz w:w="11900" w:h="16840"/>
          <w:pgMar w:top="1060" w:right="1160" w:bottom="660" w:left="1580" w:header="0" w:footer="472" w:gutter="0"/>
          <w:cols w:space="720"/>
        </w:sectPr>
      </w:pPr>
    </w:p>
    <w:p w:rsidR="00C65F63" w:rsidRDefault="00E36DCF">
      <w:pPr>
        <w:tabs>
          <w:tab w:val="left" w:pos="1040"/>
        </w:tabs>
        <w:spacing w:before="68" w:after="0"/>
        <w:ind w:left="1046" w:right="231" w:hanging="924"/>
        <w:rPr>
          <w:rFonts w:ascii="Arial" w:eastAsia="Arial" w:hAnsi="Arial" w:cs="Arial"/>
          <w:sz w:val="21"/>
          <w:szCs w:val="21"/>
        </w:rPr>
      </w:pPr>
      <w:r>
        <w:rPr>
          <w:rFonts w:ascii="Arial" w:eastAsia="Arial" w:hAnsi="Arial" w:cs="Arial"/>
          <w:sz w:val="21"/>
          <w:szCs w:val="21"/>
        </w:rPr>
        <w:lastRenderedPageBreak/>
        <w:t>6</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no e</w:t>
      </w:r>
      <w:r>
        <w:rPr>
          <w:rFonts w:ascii="Arial" w:eastAsia="Arial" w:hAnsi="Arial" w:cs="Arial"/>
          <w:spacing w:val="-2"/>
          <w:sz w:val="21"/>
          <w:szCs w:val="21"/>
        </w:rPr>
        <w:t>v</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il</w:t>
      </w:r>
      <w:r>
        <w:rPr>
          <w:rFonts w:ascii="Arial" w:eastAsia="Arial" w:hAnsi="Arial" w:cs="Arial"/>
          <w:sz w:val="21"/>
          <w:szCs w:val="21"/>
        </w:rPr>
        <w:t xml:space="preserve">l </w:t>
      </w:r>
      <w:r>
        <w:rPr>
          <w:rFonts w:ascii="Arial" w:eastAsia="Arial" w:hAnsi="Arial" w:cs="Arial"/>
          <w:spacing w:val="-2"/>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z w:val="21"/>
          <w:szCs w:val="21"/>
        </w:rPr>
        <w:t xml:space="preserve">be </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1"/>
          <w:sz w:val="21"/>
          <w:szCs w:val="21"/>
        </w:rPr>
        <w:t xml:space="preserve"> 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m</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nd</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cons</w:t>
      </w:r>
      <w:r>
        <w:rPr>
          <w:rFonts w:ascii="Arial" w:eastAsia="Arial" w:hAnsi="Arial" w:cs="Arial"/>
          <w:spacing w:val="-2"/>
          <w:sz w:val="21"/>
          <w:szCs w:val="21"/>
        </w:rPr>
        <w:t>e</w:t>
      </w:r>
      <w:r>
        <w:rPr>
          <w:rFonts w:ascii="Arial" w:eastAsia="Arial" w:hAnsi="Arial" w:cs="Arial"/>
          <w:sz w:val="21"/>
          <w:szCs w:val="21"/>
        </w:rPr>
        <w:t>qu</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p</w:t>
      </w:r>
      <w:r>
        <w:rPr>
          <w:rFonts w:ascii="Arial" w:eastAsia="Arial" w:hAnsi="Arial" w:cs="Arial"/>
          <w:spacing w:val="-2"/>
          <w:sz w:val="21"/>
          <w:szCs w:val="21"/>
        </w:rPr>
        <w:t>u</w:t>
      </w:r>
      <w:r>
        <w:rPr>
          <w:rFonts w:ascii="Arial" w:eastAsia="Arial" w:hAnsi="Arial" w:cs="Arial"/>
          <w:sz w:val="21"/>
          <w:szCs w:val="21"/>
        </w:rPr>
        <w:t>n</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e, spe</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z w:val="21"/>
          <w:szCs w:val="21"/>
        </w:rPr>
        <w:t>l 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pacing w:val="-2"/>
          <w:sz w:val="21"/>
          <w:szCs w:val="21"/>
        </w:rPr>
        <w:t>d</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 xml:space="preserve">al </w:t>
      </w:r>
      <w:r>
        <w:rPr>
          <w:rFonts w:ascii="Arial" w:eastAsia="Arial" w:hAnsi="Arial" w:cs="Arial"/>
          <w:spacing w:val="-2"/>
          <w:sz w:val="21"/>
          <w:szCs w:val="21"/>
        </w:rPr>
        <w:t>da</w:t>
      </w:r>
      <w:r>
        <w:rPr>
          <w:rFonts w:ascii="Arial" w:eastAsia="Arial" w:hAnsi="Arial" w:cs="Arial"/>
          <w:spacing w:val="2"/>
          <w:sz w:val="21"/>
          <w:szCs w:val="21"/>
        </w:rPr>
        <w:t>m</w:t>
      </w:r>
      <w:r>
        <w:rPr>
          <w:rFonts w:ascii="Arial" w:eastAsia="Arial" w:hAnsi="Arial" w:cs="Arial"/>
          <w:spacing w:val="-2"/>
          <w:sz w:val="21"/>
          <w:szCs w:val="21"/>
        </w:rPr>
        <w:t>a</w:t>
      </w:r>
      <w:r>
        <w:rPr>
          <w:rFonts w:ascii="Arial" w:eastAsia="Arial" w:hAnsi="Arial" w:cs="Arial"/>
          <w:sz w:val="21"/>
          <w:szCs w:val="21"/>
        </w:rPr>
        <w:t>ges,</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pacing w:val="-2"/>
          <w:sz w:val="21"/>
          <w:szCs w:val="21"/>
        </w:rPr>
        <w:t>u</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2"/>
          <w:sz w:val="21"/>
          <w:szCs w:val="21"/>
        </w:rPr>
        <w:t>o</w:t>
      </w:r>
      <w:r>
        <w:rPr>
          <w:rFonts w:ascii="Arial" w:eastAsia="Arial" w:hAnsi="Arial" w:cs="Arial"/>
          <w:sz w:val="21"/>
          <w:szCs w:val="21"/>
        </w:rPr>
        <w:t>ut</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2"/>
          <w:sz w:val="21"/>
          <w:szCs w:val="21"/>
        </w:rPr>
        <w:t xml:space="preserve"> </w:t>
      </w:r>
      <w:r>
        <w:rPr>
          <w:rFonts w:ascii="Arial" w:eastAsia="Arial" w:hAnsi="Arial" w:cs="Arial"/>
          <w:sz w:val="21"/>
          <w:szCs w:val="21"/>
        </w:rPr>
        <w:t>d</w:t>
      </w:r>
      <w:r>
        <w:rPr>
          <w:rFonts w:ascii="Arial" w:eastAsia="Arial" w:hAnsi="Arial" w:cs="Arial"/>
          <w:spacing w:val="-2"/>
          <w:sz w:val="21"/>
          <w:szCs w:val="21"/>
        </w:rPr>
        <w:t>a</w:t>
      </w:r>
      <w:r>
        <w:rPr>
          <w:rFonts w:ascii="Arial" w:eastAsia="Arial" w:hAnsi="Arial" w:cs="Arial"/>
          <w:spacing w:val="-1"/>
          <w:sz w:val="21"/>
          <w:szCs w:val="21"/>
        </w:rPr>
        <w:t>m</w:t>
      </w:r>
      <w:r>
        <w:rPr>
          <w:rFonts w:ascii="Arial" w:eastAsia="Arial" w:hAnsi="Arial" w:cs="Arial"/>
          <w:sz w:val="21"/>
          <w:szCs w:val="21"/>
        </w:rPr>
        <w:t>ag</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 xml:space="preserve"> r</w:t>
      </w:r>
      <w:r>
        <w:rPr>
          <w:rFonts w:ascii="Arial" w:eastAsia="Arial" w:hAnsi="Arial" w:cs="Arial"/>
          <w:sz w:val="21"/>
          <w:szCs w:val="21"/>
        </w:rPr>
        <w:t>es</w:t>
      </w:r>
      <w:r>
        <w:rPr>
          <w:rFonts w:ascii="Arial" w:eastAsia="Arial" w:hAnsi="Arial" w:cs="Arial"/>
          <w:spacing w:val="-2"/>
          <w:sz w:val="21"/>
          <w:szCs w:val="21"/>
        </w:rPr>
        <w:t>u</w:t>
      </w:r>
      <w:r>
        <w:rPr>
          <w:rFonts w:ascii="Arial" w:eastAsia="Arial" w:hAnsi="Arial" w:cs="Arial"/>
          <w:spacing w:val="1"/>
          <w:sz w:val="21"/>
          <w:szCs w:val="21"/>
        </w:rPr>
        <w:t>l</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fr</w:t>
      </w:r>
      <w:r>
        <w:rPr>
          <w:rFonts w:ascii="Arial" w:eastAsia="Arial" w:hAnsi="Arial" w:cs="Arial"/>
          <w:sz w:val="21"/>
          <w:szCs w:val="21"/>
        </w:rPr>
        <w:t xml:space="preserve">om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f any</w:t>
      </w:r>
      <w:r>
        <w:rPr>
          <w:rFonts w:ascii="Arial" w:eastAsia="Arial" w:hAnsi="Arial" w:cs="Arial"/>
          <w:spacing w:val="-3"/>
          <w:sz w:val="21"/>
          <w:szCs w:val="21"/>
        </w:rPr>
        <w:t xml:space="preserve"> </w:t>
      </w:r>
      <w:r>
        <w:rPr>
          <w:rFonts w:ascii="Arial" w:eastAsia="Arial" w:hAnsi="Arial" w:cs="Arial"/>
          <w:sz w:val="21"/>
          <w:szCs w:val="21"/>
        </w:rPr>
        <w:t>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pacing w:val="-2"/>
          <w:sz w:val="21"/>
          <w:szCs w:val="21"/>
        </w:rPr>
        <w:t>o</w:t>
      </w:r>
      <w:r>
        <w:rPr>
          <w:rFonts w:ascii="Arial" w:eastAsia="Arial" w:hAnsi="Arial" w:cs="Arial"/>
          <w:sz w:val="21"/>
          <w:szCs w:val="21"/>
        </w:rPr>
        <w:t>ss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2"/>
          <w:sz w:val="21"/>
          <w:szCs w:val="21"/>
        </w:rPr>
        <w:t>m</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pacing w:val="-2"/>
          <w:sz w:val="21"/>
          <w:szCs w:val="21"/>
        </w:rPr>
        <w:t>o</w:t>
      </w:r>
      <w:r>
        <w:rPr>
          <w:rFonts w:ascii="Arial" w:eastAsia="Arial" w:hAnsi="Arial" w:cs="Arial"/>
          <w:spacing w:val="1"/>
          <w:sz w:val="21"/>
          <w:szCs w:val="21"/>
        </w:rPr>
        <w:t>fi</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us</w:t>
      </w:r>
      <w:r>
        <w:rPr>
          <w:rFonts w:ascii="Arial" w:eastAsia="Arial" w:hAnsi="Arial" w:cs="Arial"/>
          <w:spacing w:val="-1"/>
          <w:sz w:val="21"/>
          <w:szCs w:val="21"/>
        </w:rPr>
        <w:t>i</w:t>
      </w:r>
      <w:r>
        <w:rPr>
          <w:rFonts w:ascii="Arial" w:eastAsia="Arial" w:hAnsi="Arial" w:cs="Arial"/>
          <w:sz w:val="21"/>
          <w:szCs w:val="21"/>
        </w:rPr>
        <w:t>ne</w:t>
      </w:r>
      <w:r>
        <w:rPr>
          <w:rFonts w:ascii="Arial" w:eastAsia="Arial" w:hAnsi="Arial" w:cs="Arial"/>
          <w:spacing w:val="-2"/>
          <w:sz w:val="21"/>
          <w:szCs w:val="21"/>
        </w:rPr>
        <w:t>s</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rr</w:t>
      </w:r>
      <w:r>
        <w:rPr>
          <w:rFonts w:ascii="Arial" w:eastAsia="Arial" w:hAnsi="Arial" w:cs="Arial"/>
          <w:sz w:val="21"/>
          <w:szCs w:val="21"/>
        </w:rPr>
        <w:t>up</w:t>
      </w:r>
      <w:r>
        <w:rPr>
          <w:rFonts w:ascii="Arial" w:eastAsia="Arial" w:hAnsi="Arial" w:cs="Arial"/>
          <w:spacing w:val="-1"/>
          <w:sz w:val="21"/>
          <w:szCs w:val="21"/>
        </w:rPr>
        <w:t>ti</w:t>
      </w:r>
      <w:r>
        <w:rPr>
          <w:rFonts w:ascii="Arial" w:eastAsia="Arial" w:hAnsi="Arial" w:cs="Arial"/>
          <w:sz w:val="21"/>
          <w:szCs w:val="21"/>
        </w:rPr>
        <w:t>on,</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cost</w:t>
      </w:r>
      <w:r>
        <w:rPr>
          <w:rFonts w:ascii="Arial" w:eastAsia="Arial" w:hAnsi="Arial" w:cs="Arial"/>
          <w:spacing w:val="-2"/>
          <w:sz w:val="21"/>
          <w:szCs w:val="21"/>
        </w:rPr>
        <w:t xml:space="preserve"> o</w:t>
      </w:r>
      <w:r>
        <w:rPr>
          <w:rFonts w:ascii="Arial" w:eastAsia="Arial" w:hAnsi="Arial" w:cs="Arial"/>
          <w:sz w:val="21"/>
          <w:szCs w:val="21"/>
        </w:rPr>
        <w:t xml:space="preserve">f </w:t>
      </w:r>
      <w:r>
        <w:rPr>
          <w:rFonts w:ascii="Arial" w:eastAsia="Arial" w:hAnsi="Arial" w:cs="Arial"/>
          <w:spacing w:val="-2"/>
          <w:sz w:val="21"/>
          <w:szCs w:val="21"/>
        </w:rPr>
        <w:t>c</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z w:val="21"/>
          <w:szCs w:val="21"/>
        </w:rPr>
        <w:t xml:space="preserve">er </w:t>
      </w:r>
      <w:r>
        <w:rPr>
          <w:rFonts w:ascii="Arial" w:eastAsia="Arial" w:hAnsi="Arial" w:cs="Arial"/>
          <w:spacing w:val="-1"/>
          <w:sz w:val="21"/>
          <w:szCs w:val="21"/>
        </w:rPr>
        <w:t>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z w:val="21"/>
          <w:szCs w:val="21"/>
        </w:rPr>
        <w:t>ba</w:t>
      </w:r>
      <w:r>
        <w:rPr>
          <w:rFonts w:ascii="Arial" w:eastAsia="Arial" w:hAnsi="Arial" w:cs="Arial"/>
          <w:spacing w:val="-2"/>
          <w:sz w:val="21"/>
          <w:szCs w:val="21"/>
        </w:rPr>
        <w:t>s</w:t>
      </w:r>
      <w:r>
        <w:rPr>
          <w:rFonts w:ascii="Arial" w:eastAsia="Arial" w:hAnsi="Arial" w:cs="Arial"/>
          <w:sz w:val="21"/>
          <w:szCs w:val="21"/>
        </w:rPr>
        <w:t xml:space="preserve">ed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con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3"/>
          <w:sz w:val="21"/>
          <w:szCs w:val="21"/>
        </w:rPr>
        <w:t>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 xml:space="preserve">t </w:t>
      </w:r>
      <w:r>
        <w:rPr>
          <w:rFonts w:ascii="Arial" w:eastAsia="Arial" w:hAnsi="Arial" w:cs="Arial"/>
          <w:spacing w:val="-1"/>
          <w:sz w:val="21"/>
          <w:szCs w:val="21"/>
        </w:rPr>
        <w:t>(</w:t>
      </w:r>
      <w:r>
        <w:rPr>
          <w:rFonts w:ascii="Arial" w:eastAsia="Arial" w:hAnsi="Arial" w:cs="Arial"/>
          <w:spacing w:val="1"/>
          <w:sz w:val="21"/>
          <w:szCs w:val="21"/>
        </w:rPr>
        <w:t>i</w:t>
      </w:r>
      <w:r>
        <w:rPr>
          <w:rFonts w:ascii="Arial" w:eastAsia="Arial" w:hAnsi="Arial" w:cs="Arial"/>
          <w:sz w:val="21"/>
          <w:szCs w:val="21"/>
        </w:rPr>
        <w:t>nc</w:t>
      </w:r>
      <w:r>
        <w:rPr>
          <w:rFonts w:ascii="Arial" w:eastAsia="Arial" w:hAnsi="Arial" w:cs="Arial"/>
          <w:spacing w:val="-1"/>
          <w:sz w:val="21"/>
          <w:szCs w:val="21"/>
        </w:rPr>
        <w:t>l</w:t>
      </w:r>
      <w:r>
        <w:rPr>
          <w:rFonts w:ascii="Arial" w:eastAsia="Arial" w:hAnsi="Arial" w:cs="Arial"/>
          <w:sz w:val="21"/>
          <w:szCs w:val="21"/>
        </w:rPr>
        <w:t>ud</w:t>
      </w:r>
      <w:r>
        <w:rPr>
          <w:rFonts w:ascii="Arial" w:eastAsia="Arial" w:hAnsi="Arial" w:cs="Arial"/>
          <w:spacing w:val="-1"/>
          <w:sz w:val="21"/>
          <w:szCs w:val="21"/>
        </w:rPr>
        <w:t>i</w:t>
      </w:r>
      <w:r>
        <w:rPr>
          <w:rFonts w:ascii="Arial" w:eastAsia="Arial" w:hAnsi="Arial" w:cs="Arial"/>
          <w:sz w:val="21"/>
          <w:szCs w:val="21"/>
        </w:rPr>
        <w:t>ng n</w:t>
      </w:r>
      <w:r>
        <w:rPr>
          <w:rFonts w:ascii="Arial" w:eastAsia="Arial" w:hAnsi="Arial" w:cs="Arial"/>
          <w:spacing w:val="-2"/>
          <w:sz w:val="21"/>
          <w:szCs w:val="21"/>
        </w:rPr>
        <w:t>e</w:t>
      </w:r>
      <w:r>
        <w:rPr>
          <w:rFonts w:ascii="Arial" w:eastAsia="Arial" w:hAnsi="Arial" w:cs="Arial"/>
          <w:sz w:val="21"/>
          <w:szCs w:val="21"/>
        </w:rPr>
        <w:t>g</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enc</w:t>
      </w:r>
      <w:r>
        <w:rPr>
          <w:rFonts w:ascii="Arial" w:eastAsia="Arial" w:hAnsi="Arial" w:cs="Arial"/>
          <w:spacing w:val="-2"/>
          <w:sz w:val="21"/>
          <w:szCs w:val="21"/>
        </w:rPr>
        <w:t>e</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at</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equ</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under</w:t>
      </w:r>
      <w:r>
        <w:rPr>
          <w:rFonts w:ascii="Arial" w:eastAsia="Arial" w:hAnsi="Arial" w:cs="Arial"/>
          <w:spacing w:val="-2"/>
          <w:sz w:val="21"/>
          <w:szCs w:val="21"/>
        </w:rPr>
        <w:t xml:space="preserve"> 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e or</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1"/>
          <w:sz w:val="21"/>
          <w:szCs w:val="21"/>
        </w:rPr>
        <w:t>rw</w:t>
      </w:r>
      <w:r>
        <w:rPr>
          <w:rFonts w:ascii="Arial" w:eastAsia="Arial" w:hAnsi="Arial" w:cs="Arial"/>
          <w:spacing w:val="1"/>
          <w:sz w:val="21"/>
          <w:szCs w:val="21"/>
        </w:rPr>
        <w:t>i</w:t>
      </w:r>
      <w:r>
        <w:rPr>
          <w:rFonts w:ascii="Arial" w:eastAsia="Arial" w:hAnsi="Arial" w:cs="Arial"/>
          <w:sz w:val="21"/>
          <w:szCs w:val="21"/>
        </w:rPr>
        <w:t>se.</w:t>
      </w:r>
      <w:r>
        <w:rPr>
          <w:rFonts w:ascii="Arial" w:eastAsia="Arial" w:hAnsi="Arial" w:cs="Arial"/>
          <w:spacing w:val="55"/>
          <w:sz w:val="21"/>
          <w:szCs w:val="21"/>
        </w:rPr>
        <w:t xml:space="preserve"> </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lim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 xml:space="preserve">on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l a</w:t>
      </w:r>
      <w:r>
        <w:rPr>
          <w:rFonts w:ascii="Arial" w:eastAsia="Arial" w:hAnsi="Arial" w:cs="Arial"/>
          <w:spacing w:val="-2"/>
          <w:sz w:val="21"/>
          <w:szCs w:val="21"/>
        </w:rPr>
        <w:t>p</w:t>
      </w:r>
      <w:r>
        <w:rPr>
          <w:rFonts w:ascii="Arial" w:eastAsia="Arial" w:hAnsi="Arial" w:cs="Arial"/>
          <w:sz w:val="21"/>
          <w:szCs w:val="21"/>
        </w:rPr>
        <w:t>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 xml:space="preserve">en </w:t>
      </w:r>
      <w:r>
        <w:rPr>
          <w:rFonts w:ascii="Arial" w:eastAsia="Arial" w:hAnsi="Arial" w:cs="Arial"/>
          <w:spacing w:val="1"/>
          <w:sz w:val="21"/>
          <w:szCs w:val="21"/>
        </w:rPr>
        <w:t>i</w:t>
      </w:r>
      <w:r>
        <w:rPr>
          <w:rFonts w:ascii="Arial" w:eastAsia="Arial" w:hAnsi="Arial" w:cs="Arial"/>
          <w:sz w:val="21"/>
          <w:szCs w:val="21"/>
        </w:rPr>
        <w:t>f</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2"/>
          <w:sz w:val="21"/>
          <w:szCs w:val="21"/>
        </w:rPr>
        <w:t>h</w:t>
      </w:r>
      <w:r>
        <w:rPr>
          <w:rFonts w:ascii="Arial" w:eastAsia="Arial" w:hAnsi="Arial" w:cs="Arial"/>
          <w:sz w:val="21"/>
          <w:szCs w:val="21"/>
        </w:rPr>
        <w:t>as</w:t>
      </w:r>
      <w:r>
        <w:rPr>
          <w:rFonts w:ascii="Arial" w:eastAsia="Arial" w:hAnsi="Arial" w:cs="Arial"/>
          <w:spacing w:val="-1"/>
          <w:sz w:val="21"/>
          <w:szCs w:val="21"/>
        </w:rPr>
        <w:t xml:space="preserve"> </w:t>
      </w:r>
      <w:r>
        <w:rPr>
          <w:rFonts w:ascii="Arial" w:eastAsia="Arial" w:hAnsi="Arial" w:cs="Arial"/>
          <w:sz w:val="21"/>
          <w:szCs w:val="21"/>
        </w:rPr>
        <w:t>b</w:t>
      </w:r>
      <w:r>
        <w:rPr>
          <w:rFonts w:ascii="Arial" w:eastAsia="Arial" w:hAnsi="Arial" w:cs="Arial"/>
          <w:spacing w:val="-2"/>
          <w:sz w:val="21"/>
          <w:szCs w:val="21"/>
        </w:rPr>
        <w:t>e</w:t>
      </w:r>
      <w:r>
        <w:rPr>
          <w:rFonts w:ascii="Arial" w:eastAsia="Arial" w:hAnsi="Arial" w:cs="Arial"/>
          <w:sz w:val="21"/>
          <w:szCs w:val="21"/>
        </w:rPr>
        <w:t>en ad</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 xml:space="preserve">ed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he pos</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2"/>
          <w:sz w:val="21"/>
          <w:szCs w:val="21"/>
        </w:rPr>
        <w:t>b</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such</w:t>
      </w:r>
      <w:r>
        <w:rPr>
          <w:rFonts w:ascii="Arial" w:eastAsia="Arial" w:hAnsi="Arial" w:cs="Arial"/>
          <w:spacing w:val="-1"/>
          <w:sz w:val="21"/>
          <w:szCs w:val="21"/>
        </w:rPr>
        <w:t xml:space="preserve"> </w:t>
      </w:r>
      <w:r>
        <w:rPr>
          <w:rFonts w:ascii="Arial" w:eastAsia="Arial" w:hAnsi="Arial" w:cs="Arial"/>
          <w:spacing w:val="-2"/>
          <w:sz w:val="21"/>
          <w:szCs w:val="21"/>
        </w:rPr>
        <w:t>da</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2"/>
          <w:sz w:val="21"/>
          <w:szCs w:val="21"/>
        </w:rPr>
        <w:t>g</w:t>
      </w:r>
      <w:r>
        <w:rPr>
          <w:rFonts w:ascii="Arial" w:eastAsia="Arial" w:hAnsi="Arial" w:cs="Arial"/>
          <w:sz w:val="21"/>
          <w:szCs w:val="21"/>
        </w:rPr>
        <w:t>es.</w:t>
      </w:r>
    </w:p>
    <w:p w:rsidR="00C65F63" w:rsidRDefault="00C65F63">
      <w:pPr>
        <w:spacing w:before="1" w:after="0" w:line="240" w:lineRule="exact"/>
        <w:rPr>
          <w:sz w:val="24"/>
          <w:szCs w:val="24"/>
        </w:rPr>
      </w:pPr>
    </w:p>
    <w:p w:rsidR="00C65F63" w:rsidRDefault="00E36DCF">
      <w:pPr>
        <w:tabs>
          <w:tab w:val="left" w:pos="1040"/>
        </w:tabs>
        <w:spacing w:after="0"/>
        <w:ind w:left="1046" w:right="344" w:hanging="924"/>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z w:val="21"/>
          <w:szCs w:val="21"/>
        </w:rPr>
        <w:tab/>
      </w:r>
      <w:r>
        <w:rPr>
          <w:rFonts w:ascii="Arial" w:eastAsia="Arial" w:hAnsi="Arial" w:cs="Arial"/>
          <w:spacing w:val="5"/>
          <w:sz w:val="21"/>
          <w:szCs w:val="21"/>
        </w:rPr>
        <w:t>W</w:t>
      </w:r>
      <w:r>
        <w:rPr>
          <w:rFonts w:ascii="Arial" w:eastAsia="Arial" w:hAnsi="Arial" w:cs="Arial"/>
          <w:spacing w:val="-2"/>
          <w:sz w:val="21"/>
          <w:szCs w:val="21"/>
        </w:rPr>
        <w:t>he</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us</w:t>
      </w:r>
      <w:r>
        <w:rPr>
          <w:rFonts w:ascii="Arial" w:eastAsia="Arial" w:hAnsi="Arial" w:cs="Arial"/>
          <w:spacing w:val="-1"/>
          <w:sz w:val="21"/>
          <w:szCs w:val="21"/>
        </w:rPr>
        <w:t>tr</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an</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da</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cons</w:t>
      </w:r>
      <w:r>
        <w:rPr>
          <w:rFonts w:ascii="Arial" w:eastAsia="Arial" w:hAnsi="Arial" w:cs="Arial"/>
          <w:spacing w:val="-2"/>
          <w:sz w:val="21"/>
          <w:szCs w:val="21"/>
        </w:rPr>
        <w:t>u</w:t>
      </w:r>
      <w:r>
        <w:rPr>
          <w:rFonts w:ascii="Arial" w:eastAsia="Arial" w:hAnsi="Arial" w:cs="Arial"/>
          <w:spacing w:val="2"/>
          <w:sz w:val="21"/>
          <w:szCs w:val="21"/>
        </w:rPr>
        <w:t>m</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3"/>
          <w:sz w:val="21"/>
          <w:szCs w:val="21"/>
        </w:rPr>
        <w:t>t</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g</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on a</w:t>
      </w:r>
      <w:r>
        <w:rPr>
          <w:rFonts w:ascii="Arial" w:eastAsia="Arial" w:hAnsi="Arial" w:cs="Arial"/>
          <w:spacing w:val="-2"/>
          <w:sz w:val="21"/>
          <w:szCs w:val="21"/>
        </w:rPr>
        <w:t>p</w:t>
      </w:r>
      <w:r>
        <w:rPr>
          <w:rFonts w:ascii="Arial" w:eastAsia="Arial" w:hAnsi="Arial" w:cs="Arial"/>
          <w:sz w:val="21"/>
          <w:szCs w:val="21"/>
        </w:rPr>
        <w:t>p</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hen</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li</w:t>
      </w:r>
      <w:r>
        <w:rPr>
          <w:rFonts w:ascii="Arial" w:eastAsia="Arial" w:hAnsi="Arial" w:cs="Arial"/>
          <w:spacing w:val="-2"/>
          <w:sz w:val="21"/>
          <w:szCs w:val="21"/>
        </w:rPr>
        <w:t>a</w:t>
      </w:r>
      <w:r>
        <w:rPr>
          <w:rFonts w:ascii="Arial" w:eastAsia="Arial" w:hAnsi="Arial" w:cs="Arial"/>
          <w:sz w:val="21"/>
          <w:szCs w:val="21"/>
        </w:rPr>
        <w:t>b</w:t>
      </w:r>
      <w:r>
        <w:rPr>
          <w:rFonts w:ascii="Arial" w:eastAsia="Arial" w:hAnsi="Arial" w:cs="Arial"/>
          <w:spacing w:val="-1"/>
          <w:sz w:val="21"/>
          <w:szCs w:val="21"/>
        </w:rPr>
        <w:t>i</w:t>
      </w:r>
      <w:r>
        <w:rPr>
          <w:rFonts w:ascii="Arial" w:eastAsia="Arial" w:hAnsi="Arial" w:cs="Arial"/>
          <w:spacing w:val="1"/>
          <w:sz w:val="21"/>
          <w:szCs w:val="21"/>
        </w:rPr>
        <w:t>li</w:t>
      </w:r>
      <w:r>
        <w:rPr>
          <w:rFonts w:ascii="Arial" w:eastAsia="Arial" w:hAnsi="Arial" w:cs="Arial"/>
          <w:spacing w:val="-1"/>
          <w:sz w:val="21"/>
          <w:szCs w:val="21"/>
        </w:rPr>
        <w:t>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oss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ng as</w:t>
      </w:r>
      <w:r>
        <w:rPr>
          <w:rFonts w:ascii="Arial" w:eastAsia="Arial" w:hAnsi="Arial" w:cs="Arial"/>
          <w:spacing w:val="-3"/>
          <w:sz w:val="21"/>
          <w:szCs w:val="21"/>
        </w:rPr>
        <w:t xml:space="preserve"> </w:t>
      </w:r>
      <w:r>
        <w:rPr>
          <w:rFonts w:ascii="Arial" w:eastAsia="Arial" w:hAnsi="Arial" w:cs="Arial"/>
          <w:sz w:val="21"/>
          <w:szCs w:val="21"/>
        </w:rPr>
        <w:t>a</w:t>
      </w:r>
      <w:r>
        <w:rPr>
          <w:rFonts w:ascii="Arial" w:eastAsia="Arial" w:hAnsi="Arial" w:cs="Arial"/>
          <w:spacing w:val="-1"/>
          <w:sz w:val="21"/>
          <w:szCs w:val="21"/>
        </w:rPr>
        <w:t xml:space="preserve"> r</w:t>
      </w:r>
      <w:r>
        <w:rPr>
          <w:rFonts w:ascii="Arial" w:eastAsia="Arial" w:hAnsi="Arial" w:cs="Arial"/>
          <w:sz w:val="21"/>
          <w:szCs w:val="21"/>
        </w:rPr>
        <w:t>es</w:t>
      </w:r>
      <w:r>
        <w:rPr>
          <w:rFonts w:ascii="Arial" w:eastAsia="Arial" w:hAnsi="Arial" w:cs="Arial"/>
          <w:spacing w:val="-2"/>
          <w:sz w:val="21"/>
          <w:szCs w:val="21"/>
        </w:rPr>
        <w:t>u</w:t>
      </w:r>
      <w:r>
        <w:rPr>
          <w:rFonts w:ascii="Arial" w:eastAsia="Arial" w:hAnsi="Arial" w:cs="Arial"/>
          <w:spacing w:val="1"/>
          <w:sz w:val="21"/>
          <w:szCs w:val="21"/>
        </w:rPr>
        <w:t>l</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r</w:t>
      </w:r>
      <w:r>
        <w:rPr>
          <w:rFonts w:ascii="Arial" w:eastAsia="Arial" w:hAnsi="Arial" w:cs="Arial"/>
          <w:spacing w:val="-2"/>
          <w:sz w:val="21"/>
          <w:szCs w:val="21"/>
        </w:rPr>
        <w:t>e</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 su</w:t>
      </w:r>
      <w:r>
        <w:rPr>
          <w:rFonts w:ascii="Arial" w:eastAsia="Arial" w:hAnsi="Arial" w:cs="Arial"/>
          <w:spacing w:val="-2"/>
          <w:sz w:val="21"/>
          <w:szCs w:val="21"/>
        </w:rPr>
        <w:t>p</w:t>
      </w:r>
      <w:r>
        <w:rPr>
          <w:rFonts w:ascii="Arial" w:eastAsia="Arial" w:hAnsi="Arial" w:cs="Arial"/>
          <w:sz w:val="21"/>
          <w:szCs w:val="21"/>
        </w:rPr>
        <w:t>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 xml:space="preserve">by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4"/>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u</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econ</w:t>
      </w:r>
      <w:r>
        <w:rPr>
          <w:rFonts w:ascii="Arial" w:eastAsia="Arial" w:hAnsi="Arial" w:cs="Arial"/>
          <w:spacing w:val="-2"/>
          <w:sz w:val="21"/>
          <w:szCs w:val="21"/>
        </w:rPr>
        <w:t>o</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z w:val="21"/>
          <w:szCs w:val="21"/>
        </w:rPr>
        <w:t>cons</w:t>
      </w:r>
      <w:r>
        <w:rPr>
          <w:rFonts w:ascii="Arial" w:eastAsia="Arial" w:hAnsi="Arial" w:cs="Arial"/>
          <w:spacing w:val="-2"/>
          <w:sz w:val="21"/>
          <w:szCs w:val="21"/>
        </w:rPr>
        <w:t>e</w:t>
      </w:r>
      <w:r>
        <w:rPr>
          <w:rFonts w:ascii="Arial" w:eastAsia="Arial" w:hAnsi="Arial" w:cs="Arial"/>
          <w:sz w:val="21"/>
          <w:szCs w:val="21"/>
        </w:rPr>
        <w:t>qu</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a</w:t>
      </w:r>
      <w:r>
        <w:rPr>
          <w:rFonts w:ascii="Arial" w:eastAsia="Arial" w:hAnsi="Arial" w:cs="Arial"/>
          <w:sz w:val="21"/>
          <w:szCs w:val="21"/>
        </w:rPr>
        <w:t xml:space="preserve">l </w:t>
      </w:r>
      <w:r>
        <w:rPr>
          <w:rFonts w:ascii="Arial" w:eastAsia="Arial" w:hAnsi="Arial" w:cs="Arial"/>
          <w:spacing w:val="1"/>
          <w:sz w:val="21"/>
          <w:szCs w:val="21"/>
        </w:rPr>
        <w:t>l</w:t>
      </w:r>
      <w:r>
        <w:rPr>
          <w:rFonts w:ascii="Arial" w:eastAsia="Arial" w:hAnsi="Arial" w:cs="Arial"/>
          <w:sz w:val="21"/>
          <w:szCs w:val="21"/>
        </w:rPr>
        <w:t>o</w:t>
      </w:r>
      <w:r>
        <w:rPr>
          <w:rFonts w:ascii="Arial" w:eastAsia="Arial" w:hAnsi="Arial" w:cs="Arial"/>
          <w:spacing w:val="-2"/>
          <w:sz w:val="21"/>
          <w:szCs w:val="21"/>
        </w:rPr>
        <w:t>s</w:t>
      </w:r>
      <w:r>
        <w:rPr>
          <w:rFonts w:ascii="Arial" w:eastAsia="Arial" w:hAnsi="Arial" w:cs="Arial"/>
          <w:sz w:val="21"/>
          <w:szCs w:val="21"/>
        </w:rPr>
        <w:t>s</w:t>
      </w:r>
      <w:r>
        <w:rPr>
          <w:rFonts w:ascii="Arial" w:eastAsia="Arial" w:hAnsi="Arial" w:cs="Arial"/>
          <w:spacing w:val="-1"/>
          <w:sz w:val="21"/>
          <w:szCs w:val="21"/>
        </w:rPr>
        <w:t xml:space="preserve"> w</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2"/>
          <w:sz w:val="21"/>
          <w:szCs w:val="21"/>
        </w:rPr>
        <w:t>m</w:t>
      </w:r>
      <w:r>
        <w:rPr>
          <w:rFonts w:ascii="Arial" w:eastAsia="Arial" w:hAnsi="Arial" w:cs="Arial"/>
          <w:sz w:val="21"/>
          <w:szCs w:val="21"/>
        </w:rPr>
        <w:t>ay be sus</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c</w:t>
      </w:r>
      <w:r>
        <w:rPr>
          <w:rFonts w:ascii="Arial" w:eastAsia="Arial" w:hAnsi="Arial" w:cs="Arial"/>
          <w:sz w:val="21"/>
          <w:szCs w:val="21"/>
        </w:rPr>
        <w:t>u</w:t>
      </w:r>
      <w:r>
        <w:rPr>
          <w:rFonts w:ascii="Arial" w:eastAsia="Arial" w:hAnsi="Arial" w:cs="Arial"/>
          <w:spacing w:val="-1"/>
          <w:sz w:val="21"/>
          <w:szCs w:val="21"/>
        </w:rPr>
        <w:t>rr</w:t>
      </w:r>
      <w:r>
        <w:rPr>
          <w:rFonts w:ascii="Arial" w:eastAsia="Arial" w:hAnsi="Arial" w:cs="Arial"/>
          <w:sz w:val="21"/>
          <w:szCs w:val="21"/>
        </w:rPr>
        <w:t>ed,</w:t>
      </w:r>
      <w:r>
        <w:rPr>
          <w:rFonts w:ascii="Arial" w:eastAsia="Arial" w:hAnsi="Arial" w:cs="Arial"/>
          <w:spacing w:val="-4"/>
          <w:sz w:val="21"/>
          <w:szCs w:val="21"/>
        </w:rPr>
        <w:t xml:space="preserve"> </w:t>
      </w:r>
      <w:r>
        <w:rPr>
          <w:rFonts w:ascii="Arial" w:eastAsia="Arial" w:hAnsi="Arial" w:cs="Arial"/>
          <w:sz w:val="21"/>
          <w:szCs w:val="21"/>
        </w:rPr>
        <w:t>sha</w:t>
      </w:r>
      <w:r>
        <w:rPr>
          <w:rFonts w:ascii="Arial" w:eastAsia="Arial" w:hAnsi="Arial" w:cs="Arial"/>
          <w:spacing w:val="-1"/>
          <w:sz w:val="21"/>
          <w:szCs w:val="21"/>
        </w:rPr>
        <w:t>l</w:t>
      </w:r>
      <w:r>
        <w:rPr>
          <w:rFonts w:ascii="Arial" w:eastAsia="Arial" w:hAnsi="Arial" w:cs="Arial"/>
          <w:sz w:val="21"/>
          <w:szCs w:val="21"/>
        </w:rPr>
        <w:t>l be</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o:</w:t>
      </w:r>
    </w:p>
    <w:p w:rsidR="00C65F63" w:rsidRDefault="00C65F63">
      <w:pPr>
        <w:spacing w:before="2" w:after="0" w:line="240" w:lineRule="exact"/>
        <w:rPr>
          <w:sz w:val="24"/>
          <w:szCs w:val="24"/>
        </w:rPr>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c</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t</w:t>
      </w:r>
      <w:r>
        <w:rPr>
          <w:rFonts w:ascii="Arial" w:eastAsia="Arial" w:hAnsi="Arial" w:cs="Arial"/>
          <w:sz w:val="21"/>
          <w:szCs w:val="21"/>
        </w:rPr>
        <w:t>he s</w:t>
      </w:r>
      <w:r>
        <w:rPr>
          <w:rFonts w:ascii="Arial" w:eastAsia="Arial" w:hAnsi="Arial" w:cs="Arial"/>
          <w:spacing w:val="-2"/>
          <w:sz w:val="21"/>
          <w:szCs w:val="21"/>
        </w:rPr>
        <w:t>u</w:t>
      </w:r>
      <w:r>
        <w:rPr>
          <w:rFonts w:ascii="Arial" w:eastAsia="Arial" w:hAnsi="Arial" w:cs="Arial"/>
          <w:sz w:val="21"/>
          <w:szCs w:val="21"/>
        </w:rPr>
        <w:t>pp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e</w:t>
      </w:r>
      <w:r>
        <w:rPr>
          <w:rFonts w:ascii="Arial" w:eastAsia="Arial" w:hAnsi="Arial" w:cs="Arial"/>
          <w:sz w:val="21"/>
          <w:szCs w:val="21"/>
        </w:rPr>
        <w:t>qu</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before="15" w:after="0" w:line="260" w:lineRule="exact"/>
        <w:rPr>
          <w:sz w:val="26"/>
          <w:szCs w:val="26"/>
        </w:rPr>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z w:val="21"/>
          <w:szCs w:val="21"/>
        </w:rPr>
        <w:t>r</w:t>
      </w:r>
      <w:r>
        <w:rPr>
          <w:rFonts w:ascii="Arial" w:eastAsia="Arial" w:hAnsi="Arial" w:cs="Arial"/>
          <w:spacing w:val="-2"/>
          <w:sz w:val="21"/>
          <w:szCs w:val="21"/>
        </w:rPr>
        <w:t xml:space="preserve"> 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w:t>
      </w:r>
    </w:p>
    <w:p w:rsidR="00C65F63" w:rsidRDefault="00C65F63">
      <w:pPr>
        <w:spacing w:before="17" w:after="0" w:line="260" w:lineRule="exact"/>
        <w:rPr>
          <w:sz w:val="26"/>
          <w:szCs w:val="26"/>
        </w:rPr>
      </w:pPr>
    </w:p>
    <w:p w:rsidR="00C65F63" w:rsidRDefault="00E36DCF">
      <w:pPr>
        <w:tabs>
          <w:tab w:val="left" w:pos="1960"/>
        </w:tabs>
        <w:spacing w:after="0"/>
        <w:ind w:left="1970" w:right="226" w:hanging="924"/>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y</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he c</w:t>
      </w:r>
      <w:r>
        <w:rPr>
          <w:rFonts w:ascii="Arial" w:eastAsia="Arial" w:hAnsi="Arial" w:cs="Arial"/>
          <w:spacing w:val="-2"/>
          <w:sz w:val="21"/>
          <w:szCs w:val="21"/>
        </w:rPr>
        <w:t>o</w:t>
      </w:r>
      <w:r>
        <w:rPr>
          <w:rFonts w:ascii="Arial" w:eastAsia="Arial" w:hAnsi="Arial" w:cs="Arial"/>
          <w:sz w:val="21"/>
          <w:szCs w:val="21"/>
        </w:rPr>
        <w:t>st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r</w:t>
      </w:r>
      <w:r>
        <w:rPr>
          <w:rFonts w:ascii="Arial" w:eastAsia="Arial" w:hAnsi="Arial" w:cs="Arial"/>
          <w:sz w:val="21"/>
          <w:szCs w:val="21"/>
        </w:rPr>
        <w:t>ep</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pacing w:val="-1"/>
          <w:sz w:val="21"/>
          <w:szCs w:val="21"/>
        </w:rPr>
        <w:t>ri</w:t>
      </w:r>
      <w:r>
        <w:rPr>
          <w:rFonts w:ascii="Arial" w:eastAsia="Arial" w:hAnsi="Arial" w:cs="Arial"/>
          <w:sz w:val="21"/>
          <w:szCs w:val="21"/>
        </w:rPr>
        <w:t>ng or</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cq</w:t>
      </w:r>
      <w:r>
        <w:rPr>
          <w:rFonts w:ascii="Arial" w:eastAsia="Arial" w:hAnsi="Arial" w:cs="Arial"/>
          <w:spacing w:val="-2"/>
          <w:sz w:val="21"/>
          <w:szCs w:val="21"/>
        </w:rPr>
        <w:t>u</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 eq</w:t>
      </w:r>
      <w:r>
        <w:rPr>
          <w:rFonts w:ascii="Arial" w:eastAsia="Arial" w:hAnsi="Arial" w:cs="Arial"/>
          <w:spacing w:val="-2"/>
          <w:sz w:val="21"/>
          <w:szCs w:val="21"/>
        </w:rPr>
        <w:t>u</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ent</w:t>
      </w:r>
      <w:r>
        <w:rPr>
          <w:rFonts w:ascii="Arial" w:eastAsia="Arial" w:hAnsi="Arial" w:cs="Arial"/>
          <w:spacing w:val="-2"/>
          <w:sz w:val="21"/>
          <w:szCs w:val="21"/>
        </w:rPr>
        <w:t xml:space="preserve"> 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before="19" w:after="0" w:line="220" w:lineRule="exact"/>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y</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he c</w:t>
      </w:r>
      <w:r>
        <w:rPr>
          <w:rFonts w:ascii="Arial" w:eastAsia="Arial" w:hAnsi="Arial" w:cs="Arial"/>
          <w:spacing w:val="-2"/>
          <w:sz w:val="21"/>
          <w:szCs w:val="21"/>
        </w:rPr>
        <w:t>o</w:t>
      </w:r>
      <w:r>
        <w:rPr>
          <w:rFonts w:ascii="Arial" w:eastAsia="Arial" w:hAnsi="Arial" w:cs="Arial"/>
          <w:sz w:val="21"/>
          <w:szCs w:val="21"/>
        </w:rPr>
        <w:t>st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ha</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z w:val="21"/>
          <w:szCs w:val="21"/>
        </w:rPr>
        <w:t>aced;</w:t>
      </w:r>
    </w:p>
    <w:p w:rsidR="00C65F63" w:rsidRDefault="00C65F63">
      <w:pPr>
        <w:spacing w:before="17" w:after="0" w:line="260" w:lineRule="exact"/>
        <w:rPr>
          <w:sz w:val="26"/>
          <w:szCs w:val="26"/>
        </w:rPr>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5</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2"/>
          <w:sz w:val="21"/>
          <w:szCs w:val="21"/>
        </w:rPr>
        <w:t>y</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z w:val="21"/>
          <w:szCs w:val="21"/>
        </w:rPr>
        <w:t>ed</w:t>
      </w:r>
      <w:r>
        <w:rPr>
          <w:rFonts w:ascii="Arial" w:eastAsia="Arial" w:hAnsi="Arial" w:cs="Arial"/>
          <w:spacing w:val="-2"/>
          <w:sz w:val="21"/>
          <w:szCs w:val="21"/>
        </w:rPr>
        <w:t>u</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 xml:space="preserve">ue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t>
      </w:r>
      <w:r>
        <w:rPr>
          <w:rFonts w:ascii="Arial" w:eastAsia="Arial" w:hAnsi="Arial" w:cs="Arial"/>
          <w:spacing w:val="-4"/>
          <w:sz w:val="21"/>
          <w:szCs w:val="21"/>
        </w:rPr>
        <w: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or</w:t>
      </w:r>
    </w:p>
    <w:p w:rsidR="00C65F63" w:rsidRDefault="00E36DCF">
      <w:pPr>
        <w:tabs>
          <w:tab w:val="left" w:pos="1960"/>
        </w:tabs>
        <w:spacing w:after="0" w:line="520" w:lineRule="atLeast"/>
        <w:ind w:left="1046" w:right="698"/>
        <w:rPr>
          <w:rFonts w:ascii="Arial" w:eastAsia="Arial" w:hAnsi="Arial" w:cs="Arial"/>
          <w:sz w:val="21"/>
          <w:szCs w:val="21"/>
        </w:rPr>
      </w:pPr>
      <w:r>
        <w:rPr>
          <w:rFonts w:ascii="Arial" w:eastAsia="Arial" w:hAnsi="Arial" w:cs="Arial"/>
          <w:sz w:val="21"/>
          <w:szCs w:val="21"/>
        </w:rPr>
        <w:t>6</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pacing w:val="-1"/>
          <w:sz w:val="21"/>
          <w:szCs w:val="21"/>
        </w:rPr>
        <w:t>.</w:t>
      </w:r>
      <w:r>
        <w:rPr>
          <w:rFonts w:ascii="Arial" w:eastAsia="Arial" w:hAnsi="Arial" w:cs="Arial"/>
          <w:sz w:val="21"/>
          <w:szCs w:val="21"/>
        </w:rPr>
        <w:t>6</w:t>
      </w:r>
      <w:r>
        <w:rPr>
          <w:rFonts w:ascii="Arial" w:eastAsia="Arial" w:hAnsi="Arial" w:cs="Arial"/>
          <w:sz w:val="21"/>
          <w:szCs w:val="21"/>
        </w:rPr>
        <w:tab/>
      </w:r>
      <w:r>
        <w:rPr>
          <w:rFonts w:ascii="Arial" w:eastAsia="Arial" w:hAnsi="Arial" w:cs="Arial"/>
          <w:spacing w:val="1"/>
          <w:sz w:val="21"/>
          <w:szCs w:val="21"/>
        </w:rPr>
        <w:t>T</w:t>
      </w:r>
      <w:r>
        <w:rPr>
          <w:rFonts w:ascii="Arial" w:eastAsia="Arial" w:hAnsi="Arial" w:cs="Arial"/>
          <w:sz w:val="21"/>
          <w:szCs w:val="21"/>
        </w:rPr>
        <w:t>he c</w:t>
      </w:r>
      <w:r>
        <w:rPr>
          <w:rFonts w:ascii="Arial" w:eastAsia="Arial" w:hAnsi="Arial" w:cs="Arial"/>
          <w:spacing w:val="-2"/>
          <w:sz w:val="21"/>
          <w:szCs w:val="21"/>
        </w:rPr>
        <w:t>o</w:t>
      </w:r>
      <w:r>
        <w:rPr>
          <w:rFonts w:ascii="Arial" w:eastAsia="Arial" w:hAnsi="Arial" w:cs="Arial"/>
          <w:sz w:val="21"/>
          <w:szCs w:val="21"/>
        </w:rPr>
        <w:t>st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pacing w:val="1"/>
          <w:sz w:val="21"/>
          <w:szCs w:val="21"/>
        </w:rPr>
        <w:t>f</w:t>
      </w:r>
      <w:r>
        <w:rPr>
          <w:rFonts w:ascii="Arial" w:eastAsia="Arial" w:hAnsi="Arial" w:cs="Arial"/>
          <w:sz w:val="21"/>
          <w:szCs w:val="21"/>
        </w:rPr>
        <w:t>u</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4"/>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l</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2"/>
          <w:sz w:val="21"/>
          <w:szCs w:val="21"/>
        </w:rPr>
        <w:t>e</w:t>
      </w:r>
      <w:r>
        <w:rPr>
          <w:rFonts w:ascii="Arial" w:eastAsia="Arial" w:hAnsi="Arial" w:cs="Arial"/>
          <w:sz w:val="21"/>
          <w:szCs w:val="21"/>
        </w:rPr>
        <w:t>nse</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z w:val="21"/>
          <w:szCs w:val="21"/>
        </w:rPr>
        <w:t>ee,</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f</w:t>
      </w:r>
      <w:r>
        <w:rPr>
          <w:rFonts w:ascii="Arial" w:eastAsia="Arial" w:hAnsi="Arial" w:cs="Arial"/>
          <w:spacing w:val="-2"/>
          <w:sz w:val="21"/>
          <w:szCs w:val="21"/>
        </w:rPr>
        <w:t xml:space="preserve"> </w:t>
      </w:r>
      <w:r>
        <w:rPr>
          <w:rFonts w:ascii="Arial" w:eastAsia="Arial" w:hAnsi="Arial" w:cs="Arial"/>
          <w:sz w:val="21"/>
          <w:szCs w:val="21"/>
        </w:rPr>
        <w:t>an</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pa</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H</w:t>
      </w:r>
      <w:r>
        <w:rPr>
          <w:rFonts w:ascii="Arial" w:eastAsia="Arial" w:hAnsi="Arial" w:cs="Arial"/>
          <w:sz w:val="21"/>
          <w:szCs w:val="21"/>
        </w:rPr>
        <w:t>o</w:t>
      </w:r>
      <w:r>
        <w:rPr>
          <w:rFonts w:ascii="Arial" w:eastAsia="Arial" w:hAnsi="Arial" w:cs="Arial"/>
          <w:spacing w:val="-1"/>
          <w:sz w:val="21"/>
          <w:szCs w:val="21"/>
        </w:rPr>
        <w:t>w</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no</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ause</w:t>
      </w:r>
      <w:r>
        <w:rPr>
          <w:rFonts w:ascii="Arial" w:eastAsia="Arial" w:hAnsi="Arial" w:cs="Arial"/>
          <w:spacing w:val="-1"/>
          <w:sz w:val="21"/>
          <w:szCs w:val="21"/>
        </w:rPr>
        <w:t xml:space="preserve"> </w:t>
      </w:r>
      <w:r>
        <w:rPr>
          <w:rFonts w:ascii="Arial" w:eastAsia="Arial" w:hAnsi="Arial" w:cs="Arial"/>
          <w:sz w:val="21"/>
          <w:szCs w:val="21"/>
        </w:rPr>
        <w:t>6</w:t>
      </w:r>
      <w:r>
        <w:rPr>
          <w:rFonts w:ascii="Arial" w:eastAsia="Arial" w:hAnsi="Arial" w:cs="Arial"/>
          <w:spacing w:val="-1"/>
          <w:sz w:val="21"/>
          <w:szCs w:val="21"/>
        </w:rPr>
        <w:t xml:space="preserve"> </w:t>
      </w:r>
      <w:r>
        <w:rPr>
          <w:rFonts w:ascii="Arial" w:eastAsia="Arial" w:hAnsi="Arial" w:cs="Arial"/>
          <w:spacing w:val="-2"/>
          <w:sz w:val="21"/>
          <w:szCs w:val="21"/>
        </w:rPr>
        <w:t>e</w:t>
      </w:r>
      <w:r>
        <w:rPr>
          <w:rFonts w:ascii="Arial" w:eastAsia="Arial" w:hAnsi="Arial" w:cs="Arial"/>
          <w:sz w:val="21"/>
          <w:szCs w:val="21"/>
        </w:rPr>
        <w:t>xc</w:t>
      </w:r>
      <w:r>
        <w:rPr>
          <w:rFonts w:ascii="Arial" w:eastAsia="Arial" w:hAnsi="Arial" w:cs="Arial"/>
          <w:spacing w:val="-1"/>
          <w:sz w:val="21"/>
          <w:szCs w:val="21"/>
        </w:rPr>
        <w:t>l</w:t>
      </w:r>
      <w:r>
        <w:rPr>
          <w:rFonts w:ascii="Arial" w:eastAsia="Arial" w:hAnsi="Arial" w:cs="Arial"/>
          <w:sz w:val="21"/>
          <w:szCs w:val="21"/>
        </w:rPr>
        <w:t>ud</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z w:val="21"/>
          <w:szCs w:val="21"/>
        </w:rPr>
        <w:t>es</w:t>
      </w:r>
      <w:r>
        <w:rPr>
          <w:rFonts w:ascii="Arial" w:eastAsia="Arial" w:hAnsi="Arial" w:cs="Arial"/>
          <w:spacing w:val="-1"/>
          <w:sz w:val="21"/>
          <w:szCs w:val="21"/>
        </w:rPr>
        <w:t>tr</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m</w:t>
      </w:r>
      <w:r>
        <w:rPr>
          <w:rFonts w:ascii="Arial" w:eastAsia="Arial" w:hAnsi="Arial" w:cs="Arial"/>
          <w:spacing w:val="-2"/>
          <w:sz w:val="21"/>
          <w:szCs w:val="21"/>
        </w:rPr>
        <w:t>o</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pacing w:val="1"/>
          <w:sz w:val="21"/>
          <w:szCs w:val="21"/>
        </w:rPr>
        <w:t>f</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co</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pacing w:val="-1"/>
          <w:sz w:val="21"/>
          <w:szCs w:val="21"/>
        </w:rPr>
        <w:t>ti</w:t>
      </w:r>
      <w:r>
        <w:rPr>
          <w:rFonts w:ascii="Arial" w:eastAsia="Arial" w:hAnsi="Arial" w:cs="Arial"/>
          <w:sz w:val="21"/>
          <w:szCs w:val="21"/>
        </w:rPr>
        <w:t>on,</w:t>
      </w:r>
    </w:p>
    <w:p w:rsidR="00C65F63" w:rsidRDefault="00E36DCF">
      <w:pPr>
        <w:spacing w:before="34" w:after="0" w:line="240" w:lineRule="auto"/>
        <w:ind w:left="1046" w:right="-20"/>
        <w:rPr>
          <w:rFonts w:ascii="Arial" w:eastAsia="Arial" w:hAnsi="Arial" w:cs="Arial"/>
          <w:sz w:val="21"/>
          <w:szCs w:val="21"/>
        </w:rPr>
      </w:pPr>
      <w:r>
        <w:rPr>
          <w:rFonts w:ascii="Arial" w:eastAsia="Arial" w:hAnsi="Arial" w:cs="Arial"/>
          <w:spacing w:val="-1"/>
          <w:sz w:val="21"/>
          <w:szCs w:val="21"/>
        </w:rPr>
        <w:t>w</w:t>
      </w:r>
      <w:r>
        <w:rPr>
          <w:rFonts w:ascii="Arial" w:eastAsia="Arial" w:hAnsi="Arial" w:cs="Arial"/>
          <w:sz w:val="21"/>
          <w:szCs w:val="21"/>
        </w:rPr>
        <w:t>a</w:t>
      </w:r>
      <w:r>
        <w:rPr>
          <w:rFonts w:ascii="Arial" w:eastAsia="Arial" w:hAnsi="Arial" w:cs="Arial"/>
          <w:spacing w:val="-1"/>
          <w:sz w:val="21"/>
          <w:szCs w:val="21"/>
        </w:rPr>
        <w:t>rr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gua</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z w:val="21"/>
          <w:szCs w:val="21"/>
        </w:rPr>
        <w:t>ee,</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ght</w:t>
      </w:r>
      <w:r>
        <w:rPr>
          <w:rFonts w:ascii="Arial" w:eastAsia="Arial" w:hAnsi="Arial" w:cs="Arial"/>
          <w:spacing w:val="-4"/>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z w:val="21"/>
          <w:szCs w:val="21"/>
        </w:rPr>
        <w:t>e</w:t>
      </w:r>
      <w:r>
        <w:rPr>
          <w:rFonts w:ascii="Arial" w:eastAsia="Arial" w:hAnsi="Arial" w:cs="Arial"/>
          <w:spacing w:val="-1"/>
          <w:sz w:val="21"/>
          <w:szCs w:val="21"/>
        </w:rPr>
        <w:t>m</w:t>
      </w:r>
      <w:r>
        <w:rPr>
          <w:rFonts w:ascii="Arial" w:eastAsia="Arial" w:hAnsi="Arial" w:cs="Arial"/>
          <w:sz w:val="21"/>
          <w:szCs w:val="21"/>
        </w:rPr>
        <w:t>edy</w:t>
      </w:r>
      <w:r>
        <w:rPr>
          <w:rFonts w:ascii="Arial" w:eastAsia="Arial" w:hAnsi="Arial" w:cs="Arial"/>
          <w:spacing w:val="-3"/>
          <w:sz w:val="21"/>
          <w:szCs w:val="21"/>
        </w:rPr>
        <w:t xml:space="preserve"> </w:t>
      </w:r>
      <w:r>
        <w:rPr>
          <w:rFonts w:ascii="Arial" w:eastAsia="Arial" w:hAnsi="Arial" w:cs="Arial"/>
          <w:sz w:val="21"/>
          <w:szCs w:val="21"/>
        </w:rPr>
        <w:t>under</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2"/>
          <w:sz w:val="21"/>
          <w:szCs w:val="21"/>
        </w:rPr>
        <w:t>a</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w:t>
      </w:r>
    </w:p>
    <w:p w:rsidR="00C65F63" w:rsidRDefault="00C65F63">
      <w:pPr>
        <w:spacing w:before="8" w:after="0" w:line="150" w:lineRule="exact"/>
        <w:rPr>
          <w:sz w:val="15"/>
          <w:szCs w:val="15"/>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40"/>
        </w:tabs>
        <w:spacing w:after="0" w:line="240" w:lineRule="auto"/>
        <w:ind w:left="122" w:right="-20"/>
        <w:rPr>
          <w:rFonts w:ascii="Arial" w:eastAsia="Arial" w:hAnsi="Arial" w:cs="Arial"/>
          <w:sz w:val="24"/>
          <w:szCs w:val="24"/>
        </w:rPr>
      </w:pPr>
      <w:r>
        <w:rPr>
          <w:rFonts w:ascii="Arial" w:eastAsia="Arial" w:hAnsi="Arial" w:cs="Arial"/>
          <w:b/>
          <w:bCs/>
          <w:sz w:val="24"/>
          <w:szCs w:val="24"/>
        </w:rPr>
        <w:t>7</w:t>
      </w:r>
      <w:r>
        <w:rPr>
          <w:rFonts w:ascii="Arial" w:eastAsia="Arial" w:hAnsi="Arial" w:cs="Arial"/>
          <w:b/>
          <w:bCs/>
          <w:sz w:val="24"/>
          <w:szCs w:val="24"/>
        </w:rPr>
        <w:tab/>
        <w:t>T</w:t>
      </w:r>
      <w:r>
        <w:rPr>
          <w:rFonts w:ascii="Arial" w:eastAsia="Arial" w:hAnsi="Arial" w:cs="Arial"/>
          <w:b/>
          <w:bCs/>
          <w:spacing w:val="1"/>
          <w:sz w:val="24"/>
          <w:szCs w:val="24"/>
        </w:rPr>
        <w:t>e</w:t>
      </w:r>
      <w:r>
        <w:rPr>
          <w:rFonts w:ascii="Arial" w:eastAsia="Arial" w:hAnsi="Arial" w:cs="Arial"/>
          <w:b/>
          <w:bCs/>
          <w:sz w:val="24"/>
          <w:szCs w:val="24"/>
        </w:rPr>
        <w:t>rmin</w:t>
      </w:r>
      <w:r>
        <w:rPr>
          <w:rFonts w:ascii="Arial" w:eastAsia="Arial" w:hAnsi="Arial" w:cs="Arial"/>
          <w:b/>
          <w:bCs/>
          <w:spacing w:val="1"/>
          <w:sz w:val="24"/>
          <w:szCs w:val="24"/>
        </w:rPr>
        <w:t>a</w:t>
      </w:r>
      <w:r>
        <w:rPr>
          <w:rFonts w:ascii="Arial" w:eastAsia="Arial" w:hAnsi="Arial" w:cs="Arial"/>
          <w:b/>
          <w:bCs/>
          <w:spacing w:val="-1"/>
          <w:sz w:val="24"/>
          <w:szCs w:val="24"/>
        </w:rPr>
        <w:t>t</w:t>
      </w:r>
      <w:r>
        <w:rPr>
          <w:rFonts w:ascii="Arial" w:eastAsia="Arial" w:hAnsi="Arial" w:cs="Arial"/>
          <w:b/>
          <w:bCs/>
          <w:sz w:val="24"/>
          <w:szCs w:val="24"/>
        </w:rPr>
        <w:t>ion</w:t>
      </w:r>
    </w:p>
    <w:p w:rsidR="00C65F63" w:rsidRDefault="00C65F63">
      <w:pPr>
        <w:spacing w:after="0" w:line="280" w:lineRule="exact"/>
        <w:rPr>
          <w:sz w:val="28"/>
          <w:szCs w:val="28"/>
        </w:rPr>
      </w:pPr>
    </w:p>
    <w:p w:rsidR="00C65F63" w:rsidRDefault="00E36DCF">
      <w:pPr>
        <w:spacing w:after="0"/>
        <w:ind w:left="1046" w:right="497" w:hanging="924"/>
        <w:jc w:val="both"/>
        <w:rPr>
          <w:rFonts w:ascii="Arial" w:eastAsia="Arial" w:hAnsi="Arial" w:cs="Arial"/>
          <w:sz w:val="21"/>
          <w:szCs w:val="21"/>
        </w:rPr>
      </w:pP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 xml:space="preserve">1         </w:t>
      </w:r>
      <w:r>
        <w:rPr>
          <w:rFonts w:ascii="Arial" w:eastAsia="Arial" w:hAnsi="Arial" w:cs="Arial"/>
          <w:spacing w:val="47"/>
          <w:sz w:val="21"/>
          <w:szCs w:val="21"/>
        </w:rPr>
        <w:t xml:space="preserve"> </w:t>
      </w:r>
      <w:r>
        <w:rPr>
          <w:rFonts w:ascii="Arial" w:eastAsia="Arial" w:hAnsi="Arial" w:cs="Arial"/>
          <w:spacing w:val="5"/>
          <w:sz w:val="21"/>
          <w:szCs w:val="21"/>
        </w:rPr>
        <w:t>W</w:t>
      </w:r>
      <w:r>
        <w:rPr>
          <w:rFonts w:ascii="Arial" w:eastAsia="Arial" w:hAnsi="Arial" w:cs="Arial"/>
          <w:spacing w:val="-1"/>
          <w:sz w:val="21"/>
          <w:szCs w:val="21"/>
        </w:rPr>
        <w:t>i</w:t>
      </w:r>
      <w:r>
        <w:rPr>
          <w:rFonts w:ascii="Arial" w:eastAsia="Arial" w:hAnsi="Arial" w:cs="Arial"/>
          <w:spacing w:val="-4"/>
          <w:sz w:val="21"/>
          <w:szCs w:val="21"/>
        </w:rPr>
        <w:t>t</w:t>
      </w:r>
      <w:r>
        <w:rPr>
          <w:rFonts w:ascii="Arial" w:eastAsia="Arial" w:hAnsi="Arial" w:cs="Arial"/>
          <w:sz w:val="21"/>
          <w:szCs w:val="21"/>
        </w:rPr>
        <w:t>h</w:t>
      </w:r>
      <w:r>
        <w:rPr>
          <w:rFonts w:ascii="Arial" w:eastAsia="Arial" w:hAnsi="Arial" w:cs="Arial"/>
          <w:spacing w:val="-2"/>
          <w:sz w:val="21"/>
          <w:szCs w:val="21"/>
        </w:rPr>
        <w:t>o</w:t>
      </w:r>
      <w:r>
        <w:rPr>
          <w:rFonts w:ascii="Arial" w:eastAsia="Arial" w:hAnsi="Arial" w:cs="Arial"/>
          <w:sz w:val="21"/>
          <w:szCs w:val="21"/>
        </w:rPr>
        <w:t>ut</w:t>
      </w:r>
      <w:r>
        <w:rPr>
          <w:rFonts w:ascii="Arial" w:eastAsia="Arial" w:hAnsi="Arial" w:cs="Arial"/>
          <w:spacing w:val="-2"/>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j</w:t>
      </w:r>
      <w:r>
        <w:rPr>
          <w:rFonts w:ascii="Arial" w:eastAsia="Arial" w:hAnsi="Arial" w:cs="Arial"/>
          <w:spacing w:val="-2"/>
          <w:sz w:val="21"/>
          <w:szCs w:val="21"/>
        </w:rPr>
        <w:t>u</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ce</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w:t>
      </w:r>
      <w:r>
        <w:rPr>
          <w:rFonts w:ascii="Arial" w:eastAsia="Arial" w:hAnsi="Arial" w:cs="Arial"/>
          <w:spacing w:val="2"/>
          <w:sz w:val="21"/>
          <w:szCs w:val="21"/>
        </w:rPr>
        <w:t>m</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rm</w:t>
      </w:r>
      <w:r>
        <w:rPr>
          <w:rFonts w:ascii="Arial" w:eastAsia="Arial" w:hAnsi="Arial" w:cs="Arial"/>
          <w:spacing w:val="1"/>
          <w:sz w:val="21"/>
          <w:szCs w:val="21"/>
        </w:rPr>
        <w:t>i</w:t>
      </w:r>
      <w:r>
        <w:rPr>
          <w:rFonts w:ascii="Arial" w:eastAsia="Arial" w:hAnsi="Arial" w:cs="Arial"/>
          <w:sz w:val="21"/>
          <w:szCs w:val="21"/>
        </w:rPr>
        <w:t>na</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3"/>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 xml:space="preserve">by </w:t>
      </w:r>
      <w:r>
        <w:rPr>
          <w:rFonts w:ascii="Arial" w:eastAsia="Arial" w:hAnsi="Arial" w:cs="Arial"/>
          <w:spacing w:val="-1"/>
          <w:sz w:val="21"/>
          <w:szCs w:val="21"/>
        </w:rPr>
        <w:t>wr</w:t>
      </w:r>
      <w:r>
        <w:rPr>
          <w:rFonts w:ascii="Arial" w:eastAsia="Arial" w:hAnsi="Arial" w:cs="Arial"/>
          <w:spacing w:val="1"/>
          <w:sz w:val="21"/>
          <w:szCs w:val="21"/>
        </w:rPr>
        <w:t>i</w:t>
      </w:r>
      <w:r>
        <w:rPr>
          <w:rFonts w:ascii="Arial" w:eastAsia="Arial" w:hAnsi="Arial" w:cs="Arial"/>
          <w:spacing w:val="-1"/>
          <w:sz w:val="21"/>
          <w:szCs w:val="21"/>
        </w:rPr>
        <w:t>tt</w:t>
      </w:r>
      <w:r>
        <w:rPr>
          <w:rFonts w:ascii="Arial" w:eastAsia="Arial" w:hAnsi="Arial" w:cs="Arial"/>
          <w:sz w:val="21"/>
          <w:szCs w:val="21"/>
        </w:rPr>
        <w:t>en no</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ce</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imm</w:t>
      </w:r>
      <w:r>
        <w:rPr>
          <w:rFonts w:ascii="Arial" w:eastAsia="Arial" w:hAnsi="Arial" w:cs="Arial"/>
          <w:sz w:val="21"/>
          <w:szCs w:val="21"/>
        </w:rPr>
        <w:t>ed</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e</w:t>
      </w:r>
      <w:r>
        <w:rPr>
          <w:rFonts w:ascii="Arial" w:eastAsia="Arial" w:hAnsi="Arial" w:cs="Arial"/>
          <w:spacing w:val="-1"/>
          <w:sz w:val="21"/>
          <w:szCs w:val="21"/>
        </w:rPr>
        <w:t>ff</w:t>
      </w:r>
      <w:r>
        <w:rPr>
          <w:rFonts w:ascii="Arial" w:eastAsia="Arial" w:hAnsi="Arial" w:cs="Arial"/>
          <w:sz w:val="21"/>
          <w:szCs w:val="21"/>
        </w:rPr>
        <w:t>ect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f</w:t>
      </w:r>
      <w:r>
        <w:rPr>
          <w:rFonts w:ascii="Arial" w:eastAsia="Arial" w:hAnsi="Arial" w:cs="Arial"/>
          <w:sz w:val="21"/>
          <w:szCs w:val="21"/>
        </w:rPr>
        <w:t>a</w:t>
      </w:r>
      <w:r>
        <w:rPr>
          <w:rFonts w:ascii="Arial" w:eastAsia="Arial" w:hAnsi="Arial" w:cs="Arial"/>
          <w:spacing w:val="-1"/>
          <w:sz w:val="21"/>
          <w:szCs w:val="21"/>
        </w:rPr>
        <w:t>i</w:t>
      </w:r>
      <w:r>
        <w:rPr>
          <w:rFonts w:ascii="Arial" w:eastAsia="Arial" w:hAnsi="Arial" w:cs="Arial"/>
          <w:sz w:val="21"/>
          <w:szCs w:val="21"/>
        </w:rPr>
        <w:t>l</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comp</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rm</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nd con</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be</w:t>
      </w:r>
      <w:r>
        <w:rPr>
          <w:rFonts w:ascii="Arial" w:eastAsia="Arial" w:hAnsi="Arial" w:cs="Arial"/>
          <w:spacing w:val="-2"/>
          <w:sz w:val="21"/>
          <w:szCs w:val="21"/>
        </w:rPr>
        <w:t>co</w:t>
      </w:r>
      <w:r>
        <w:rPr>
          <w:rFonts w:ascii="Arial" w:eastAsia="Arial" w:hAnsi="Arial" w:cs="Arial"/>
          <w:spacing w:val="2"/>
          <w:sz w:val="21"/>
          <w:szCs w:val="21"/>
        </w:rPr>
        <w:t>m</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b</w:t>
      </w:r>
      <w:r>
        <w:rPr>
          <w:rFonts w:ascii="Arial" w:eastAsia="Arial" w:hAnsi="Arial" w:cs="Arial"/>
          <w:spacing w:val="-2"/>
          <w:sz w:val="21"/>
          <w:szCs w:val="21"/>
        </w:rPr>
        <w:t>an</w:t>
      </w:r>
      <w:r>
        <w:rPr>
          <w:rFonts w:ascii="Arial" w:eastAsia="Arial" w:hAnsi="Arial" w:cs="Arial"/>
          <w:sz w:val="21"/>
          <w:szCs w:val="21"/>
        </w:rPr>
        <w:t>k</w:t>
      </w:r>
      <w:r>
        <w:rPr>
          <w:rFonts w:ascii="Arial" w:eastAsia="Arial" w:hAnsi="Arial" w:cs="Arial"/>
          <w:spacing w:val="-1"/>
          <w:sz w:val="21"/>
          <w:szCs w:val="21"/>
        </w:rPr>
        <w:t>r</w:t>
      </w:r>
      <w:r>
        <w:rPr>
          <w:rFonts w:ascii="Arial" w:eastAsia="Arial" w:hAnsi="Arial" w:cs="Arial"/>
          <w:sz w:val="21"/>
          <w:szCs w:val="21"/>
        </w:rPr>
        <w:t>upt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ns</w:t>
      </w:r>
      <w:r>
        <w:rPr>
          <w:rFonts w:ascii="Arial" w:eastAsia="Arial" w:hAnsi="Arial" w:cs="Arial"/>
          <w:spacing w:val="-2"/>
          <w:sz w:val="21"/>
          <w:szCs w:val="21"/>
        </w:rPr>
        <w:t>o</w:t>
      </w:r>
      <w:r>
        <w:rPr>
          <w:rFonts w:ascii="Arial" w:eastAsia="Arial" w:hAnsi="Arial" w:cs="Arial"/>
          <w:spacing w:val="1"/>
          <w:sz w:val="21"/>
          <w:szCs w:val="21"/>
        </w:rPr>
        <w:t>l</w:t>
      </w:r>
      <w:r>
        <w:rPr>
          <w:rFonts w:ascii="Arial" w:eastAsia="Arial" w:hAnsi="Arial" w:cs="Arial"/>
          <w:spacing w:val="-2"/>
          <w:sz w:val="21"/>
          <w:szCs w:val="21"/>
        </w:rPr>
        <w:t>v</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su</w:t>
      </w:r>
      <w:r>
        <w:rPr>
          <w:rFonts w:ascii="Arial" w:eastAsia="Arial" w:hAnsi="Arial" w:cs="Arial"/>
          <w:spacing w:val="-1"/>
          <w:sz w:val="21"/>
          <w:szCs w:val="21"/>
        </w:rPr>
        <w:t>f</w:t>
      </w:r>
      <w:r>
        <w:rPr>
          <w:rFonts w:ascii="Arial" w:eastAsia="Arial" w:hAnsi="Arial" w:cs="Arial"/>
          <w:spacing w:val="1"/>
          <w:sz w:val="21"/>
          <w:szCs w:val="21"/>
        </w:rPr>
        <w:t>f</w:t>
      </w:r>
      <w:r>
        <w:rPr>
          <w:rFonts w:ascii="Arial" w:eastAsia="Arial" w:hAnsi="Arial" w:cs="Arial"/>
          <w:sz w:val="21"/>
          <w:szCs w:val="21"/>
        </w:rPr>
        <w:t>er</w:t>
      </w:r>
      <w:r>
        <w:rPr>
          <w:rFonts w:ascii="Arial" w:eastAsia="Arial" w:hAnsi="Arial" w:cs="Arial"/>
          <w:spacing w:val="-4"/>
          <w:sz w:val="21"/>
          <w:szCs w:val="21"/>
        </w:rPr>
        <w:t xml:space="preserve"> </w:t>
      </w:r>
      <w:r>
        <w:rPr>
          <w:rFonts w:ascii="Arial" w:eastAsia="Arial" w:hAnsi="Arial" w:cs="Arial"/>
          <w:sz w:val="21"/>
          <w:szCs w:val="21"/>
        </w:rPr>
        <w:t>any s</w:t>
      </w:r>
      <w:r>
        <w:rPr>
          <w:rFonts w:ascii="Arial" w:eastAsia="Arial" w:hAnsi="Arial" w:cs="Arial"/>
          <w:spacing w:val="-1"/>
          <w:sz w:val="21"/>
          <w:szCs w:val="21"/>
        </w:rPr>
        <w:t>i</w:t>
      </w:r>
      <w:r>
        <w:rPr>
          <w:rFonts w:ascii="Arial" w:eastAsia="Arial" w:hAnsi="Arial" w:cs="Arial"/>
          <w:spacing w:val="2"/>
          <w:sz w:val="21"/>
          <w:szCs w:val="21"/>
        </w:rPr>
        <w:t>m</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ar</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c</w:t>
      </w:r>
      <w:r>
        <w:rPr>
          <w:rFonts w:ascii="Arial" w:eastAsia="Arial" w:hAnsi="Arial" w:cs="Arial"/>
          <w:spacing w:val="-2"/>
          <w:sz w:val="21"/>
          <w:szCs w:val="21"/>
        </w:rPr>
        <w:t>u</w:t>
      </w:r>
      <w:r>
        <w:rPr>
          <w:rFonts w:ascii="Arial" w:eastAsia="Arial" w:hAnsi="Arial" w:cs="Arial"/>
          <w:spacing w:val="-1"/>
          <w:sz w:val="21"/>
          <w:szCs w:val="21"/>
        </w:rPr>
        <w:t>m</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anc</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an</w:t>
      </w:r>
      <w:r>
        <w:rPr>
          <w:rFonts w:ascii="Arial" w:eastAsia="Arial" w:hAnsi="Arial" w:cs="Arial"/>
          <w:spacing w:val="-2"/>
          <w:sz w:val="21"/>
          <w:szCs w:val="21"/>
        </w:rPr>
        <w:t>y</w:t>
      </w:r>
      <w:r>
        <w:rPr>
          <w:rFonts w:ascii="Arial" w:eastAsia="Arial" w:hAnsi="Arial" w:cs="Arial"/>
          <w:spacing w:val="-1"/>
          <w:sz w:val="21"/>
          <w:szCs w:val="21"/>
        </w:rPr>
        <w:t>w</w:t>
      </w:r>
      <w:r>
        <w:rPr>
          <w:rFonts w:ascii="Arial" w:eastAsia="Arial" w:hAnsi="Arial" w:cs="Arial"/>
          <w:sz w:val="21"/>
          <w:szCs w:val="21"/>
        </w:rPr>
        <w:t>he</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w</w:t>
      </w:r>
      <w:r>
        <w:rPr>
          <w:rFonts w:ascii="Arial" w:eastAsia="Arial" w:hAnsi="Arial" w:cs="Arial"/>
          <w:sz w:val="21"/>
          <w:szCs w:val="21"/>
        </w:rPr>
        <w:t>o</w:t>
      </w:r>
      <w:r>
        <w:rPr>
          <w:rFonts w:ascii="Arial" w:eastAsia="Arial" w:hAnsi="Arial" w:cs="Arial"/>
          <w:spacing w:val="-3"/>
          <w:sz w:val="21"/>
          <w:szCs w:val="21"/>
        </w:rPr>
        <w:t>r</w:t>
      </w:r>
      <w:r>
        <w:rPr>
          <w:rFonts w:ascii="Arial" w:eastAsia="Arial" w:hAnsi="Arial" w:cs="Arial"/>
          <w:spacing w:val="1"/>
          <w:sz w:val="21"/>
          <w:szCs w:val="21"/>
        </w:rPr>
        <w:t>l</w:t>
      </w:r>
      <w:r>
        <w:rPr>
          <w:rFonts w:ascii="Arial" w:eastAsia="Arial" w:hAnsi="Arial" w:cs="Arial"/>
          <w:sz w:val="21"/>
          <w:szCs w:val="21"/>
        </w:rPr>
        <w:t>d</w:t>
      </w:r>
      <w:r>
        <w:rPr>
          <w:rFonts w:ascii="Arial" w:eastAsia="Arial" w:hAnsi="Arial" w:cs="Arial"/>
          <w:spacing w:val="-1"/>
          <w:sz w:val="21"/>
          <w:szCs w:val="21"/>
        </w:rPr>
        <w:t>)</w:t>
      </w:r>
      <w:r>
        <w:rPr>
          <w:rFonts w:ascii="Arial" w:eastAsia="Arial" w:hAnsi="Arial" w:cs="Arial"/>
          <w:sz w:val="21"/>
          <w:szCs w:val="21"/>
        </w:rPr>
        <w:t>.</w:t>
      </w:r>
    </w:p>
    <w:p w:rsidR="00C65F63" w:rsidRDefault="00C65F63">
      <w:pPr>
        <w:spacing w:before="2" w:after="0" w:line="240" w:lineRule="exact"/>
        <w:rPr>
          <w:sz w:val="24"/>
          <w:szCs w:val="24"/>
        </w:rPr>
      </w:pPr>
    </w:p>
    <w:p w:rsidR="00C65F63" w:rsidRDefault="00E36DCF">
      <w:pPr>
        <w:tabs>
          <w:tab w:val="left" w:pos="1040"/>
        </w:tabs>
        <w:spacing w:after="0" w:line="240" w:lineRule="auto"/>
        <w:ind w:left="122" w:right="-20"/>
        <w:rPr>
          <w:rFonts w:ascii="Arial" w:eastAsia="Arial" w:hAnsi="Arial" w:cs="Arial"/>
          <w:sz w:val="21"/>
          <w:szCs w:val="21"/>
        </w:rPr>
      </w:pP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U</w:t>
      </w:r>
      <w:r>
        <w:rPr>
          <w:rFonts w:ascii="Arial" w:eastAsia="Arial" w:hAnsi="Arial" w:cs="Arial"/>
          <w:sz w:val="21"/>
          <w:szCs w:val="21"/>
        </w:rPr>
        <w:t>p</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e</w:t>
      </w:r>
      <w:r>
        <w:rPr>
          <w:rFonts w:ascii="Arial" w:eastAsia="Arial" w:hAnsi="Arial" w:cs="Arial"/>
          <w:spacing w:val="-1"/>
          <w:sz w:val="21"/>
          <w:szCs w:val="21"/>
        </w:rPr>
        <w:t>rm</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1"/>
          <w:sz w:val="21"/>
          <w:szCs w:val="21"/>
        </w:rPr>
        <w:t>f</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ny</w:t>
      </w:r>
      <w:r>
        <w:rPr>
          <w:rFonts w:ascii="Arial" w:eastAsia="Arial" w:hAnsi="Arial" w:cs="Arial"/>
          <w:spacing w:val="-3"/>
          <w:sz w:val="21"/>
          <w:szCs w:val="21"/>
        </w:rPr>
        <w:t xml:space="preserve"> </w:t>
      </w:r>
      <w:r>
        <w:rPr>
          <w:rFonts w:ascii="Arial" w:eastAsia="Arial" w:hAnsi="Arial" w:cs="Arial"/>
          <w:spacing w:val="2"/>
          <w:sz w:val="21"/>
          <w:szCs w:val="21"/>
        </w:rPr>
        <w:t>r</w:t>
      </w:r>
      <w:r>
        <w:rPr>
          <w:rFonts w:ascii="Arial" w:eastAsia="Arial" w:hAnsi="Arial" w:cs="Arial"/>
          <w:sz w:val="21"/>
          <w:szCs w:val="21"/>
        </w:rPr>
        <w:t>eas</w:t>
      </w:r>
      <w:r>
        <w:rPr>
          <w:rFonts w:ascii="Arial" w:eastAsia="Arial" w:hAnsi="Arial" w:cs="Arial"/>
          <w:spacing w:val="-2"/>
          <w:sz w:val="21"/>
          <w:szCs w:val="21"/>
        </w:rPr>
        <w:t>o</w:t>
      </w:r>
      <w:r>
        <w:rPr>
          <w:rFonts w:ascii="Arial" w:eastAsia="Arial" w:hAnsi="Arial" w:cs="Arial"/>
          <w:sz w:val="21"/>
          <w:szCs w:val="21"/>
        </w:rPr>
        <w:t>n:</w:t>
      </w:r>
    </w:p>
    <w:p w:rsidR="00C65F63" w:rsidRDefault="00C65F63">
      <w:pPr>
        <w:spacing w:before="15" w:after="0" w:line="260" w:lineRule="exact"/>
        <w:rPr>
          <w:sz w:val="26"/>
          <w:szCs w:val="26"/>
        </w:rPr>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pacing w:val="-1"/>
          <w:sz w:val="21"/>
          <w:szCs w:val="21"/>
        </w:rPr>
        <w:t>.</w:t>
      </w:r>
      <w:r>
        <w:rPr>
          <w:rFonts w:ascii="Arial" w:eastAsia="Arial" w:hAnsi="Arial" w:cs="Arial"/>
          <w:sz w:val="21"/>
          <w:szCs w:val="21"/>
        </w:rPr>
        <w:t>1</w:t>
      </w:r>
      <w:r>
        <w:rPr>
          <w:rFonts w:ascii="Arial" w:eastAsia="Arial" w:hAnsi="Arial" w:cs="Arial"/>
          <w:sz w:val="21"/>
          <w:szCs w:val="21"/>
        </w:rPr>
        <w:tab/>
      </w:r>
      <w:r>
        <w:rPr>
          <w:rFonts w:ascii="Arial" w:eastAsia="Arial" w:hAnsi="Arial" w:cs="Arial"/>
          <w:spacing w:val="1"/>
          <w:sz w:val="21"/>
          <w:szCs w:val="21"/>
        </w:rPr>
        <w:t>A</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an</w:t>
      </w:r>
      <w:r>
        <w:rPr>
          <w:rFonts w:ascii="Arial" w:eastAsia="Arial" w:hAnsi="Arial" w:cs="Arial"/>
          <w:spacing w:val="-1"/>
          <w:sz w:val="21"/>
          <w:szCs w:val="21"/>
        </w:rPr>
        <w:t>t</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2"/>
          <w:sz w:val="21"/>
          <w:szCs w:val="21"/>
        </w:rPr>
        <w:t>u</w:t>
      </w:r>
      <w:r>
        <w:rPr>
          <w:rFonts w:ascii="Arial" w:eastAsia="Arial" w:hAnsi="Arial" w:cs="Arial"/>
          <w:sz w:val="21"/>
          <w:szCs w:val="21"/>
        </w:rPr>
        <w:t>nder</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2"/>
          <w:sz w:val="21"/>
          <w:szCs w:val="21"/>
        </w:rPr>
        <w:t>h</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l cease;</w:t>
      </w:r>
    </w:p>
    <w:p w:rsidR="00C65F63" w:rsidRDefault="00C65F63">
      <w:pPr>
        <w:spacing w:before="17" w:after="0" w:line="260" w:lineRule="exact"/>
        <w:rPr>
          <w:sz w:val="26"/>
          <w:szCs w:val="26"/>
        </w:rPr>
      </w:pPr>
    </w:p>
    <w:p w:rsidR="00C65F63" w:rsidRDefault="00E36DCF">
      <w:pPr>
        <w:tabs>
          <w:tab w:val="left" w:pos="1960"/>
        </w:tabs>
        <w:spacing w:after="0"/>
        <w:ind w:left="1970" w:right="215" w:hanging="924"/>
        <w:rPr>
          <w:rFonts w:ascii="Arial" w:eastAsia="Arial" w:hAnsi="Arial" w:cs="Arial"/>
          <w:sz w:val="21"/>
          <w:szCs w:val="21"/>
        </w:rPr>
      </w:pP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2"/>
          <w:sz w:val="21"/>
          <w:szCs w:val="21"/>
        </w:rPr>
        <w:t>m</w:t>
      </w:r>
      <w:r>
        <w:rPr>
          <w:rFonts w:ascii="Arial" w:eastAsia="Arial" w:hAnsi="Arial" w:cs="Arial"/>
          <w:spacing w:val="-2"/>
          <w:sz w:val="21"/>
          <w:szCs w:val="21"/>
        </w:rPr>
        <w:t>u</w:t>
      </w:r>
      <w:r>
        <w:rPr>
          <w:rFonts w:ascii="Arial" w:eastAsia="Arial" w:hAnsi="Arial" w:cs="Arial"/>
          <w:sz w:val="21"/>
          <w:szCs w:val="21"/>
        </w:rPr>
        <w:t>st</w:t>
      </w:r>
      <w:r>
        <w:rPr>
          <w:rFonts w:ascii="Arial" w:eastAsia="Arial" w:hAnsi="Arial" w:cs="Arial"/>
          <w:spacing w:val="-2"/>
          <w:sz w:val="21"/>
          <w:szCs w:val="21"/>
        </w:rPr>
        <w:t xml:space="preserve"> </w:t>
      </w:r>
      <w:r>
        <w:rPr>
          <w:rFonts w:ascii="Arial" w:eastAsia="Arial" w:hAnsi="Arial" w:cs="Arial"/>
          <w:sz w:val="21"/>
          <w:szCs w:val="21"/>
        </w:rPr>
        <w:t>cea</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1"/>
          <w:sz w:val="21"/>
          <w:szCs w:val="21"/>
        </w:rPr>
        <w:t>U</w:t>
      </w:r>
      <w:r>
        <w:rPr>
          <w:rFonts w:ascii="Arial" w:eastAsia="Arial" w:hAnsi="Arial" w:cs="Arial"/>
          <w:spacing w:val="-2"/>
          <w:sz w:val="21"/>
          <w:szCs w:val="21"/>
        </w:rPr>
        <w:t>s</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nd any</w:t>
      </w:r>
      <w:r>
        <w:rPr>
          <w:rFonts w:ascii="Arial" w:eastAsia="Arial" w:hAnsi="Arial" w:cs="Arial"/>
          <w:spacing w:val="-3"/>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ho</w:t>
      </w:r>
      <w:r>
        <w:rPr>
          <w:rFonts w:ascii="Arial" w:eastAsia="Arial" w:hAnsi="Arial" w:cs="Arial"/>
          <w:spacing w:val="-1"/>
          <w:sz w:val="21"/>
          <w:szCs w:val="21"/>
        </w:rPr>
        <w:t>ri</w:t>
      </w:r>
      <w:r>
        <w:rPr>
          <w:rFonts w:ascii="Arial" w:eastAsia="Arial" w:hAnsi="Arial" w:cs="Arial"/>
          <w:sz w:val="21"/>
          <w:szCs w:val="21"/>
        </w:rPr>
        <w:t>sed by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and</w:t>
      </w:r>
    </w:p>
    <w:p w:rsidR="00C65F63" w:rsidRDefault="00C65F63">
      <w:pPr>
        <w:spacing w:before="1" w:after="0" w:line="240" w:lineRule="exact"/>
        <w:rPr>
          <w:sz w:val="24"/>
          <w:szCs w:val="24"/>
        </w:rPr>
      </w:pPr>
    </w:p>
    <w:p w:rsidR="00C65F63" w:rsidRDefault="00E36DCF">
      <w:pPr>
        <w:tabs>
          <w:tab w:val="left" w:pos="1960"/>
        </w:tabs>
        <w:spacing w:after="0" w:line="240" w:lineRule="auto"/>
        <w:ind w:left="1046" w:right="-20"/>
        <w:rPr>
          <w:rFonts w:ascii="Arial" w:eastAsia="Arial" w:hAnsi="Arial" w:cs="Arial"/>
          <w:sz w:val="21"/>
          <w:szCs w:val="21"/>
        </w:rPr>
      </w:pPr>
      <w:r>
        <w:rPr>
          <w:rFonts w:ascii="Arial" w:eastAsia="Arial" w:hAnsi="Arial" w:cs="Arial"/>
          <w:sz w:val="21"/>
          <w:szCs w:val="21"/>
        </w:rPr>
        <w:t>7</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2"/>
          <w:sz w:val="21"/>
          <w:szCs w:val="21"/>
        </w:rPr>
        <w:t>m</w:t>
      </w:r>
      <w:r>
        <w:rPr>
          <w:rFonts w:ascii="Arial" w:eastAsia="Arial" w:hAnsi="Arial" w:cs="Arial"/>
          <w:spacing w:val="-2"/>
          <w:sz w:val="21"/>
          <w:szCs w:val="21"/>
        </w:rPr>
        <w:t>u</w:t>
      </w:r>
      <w:r>
        <w:rPr>
          <w:rFonts w:ascii="Arial" w:eastAsia="Arial" w:hAnsi="Arial" w:cs="Arial"/>
          <w:sz w:val="21"/>
          <w:szCs w:val="21"/>
        </w:rPr>
        <w:t>st</w:t>
      </w:r>
      <w:r>
        <w:rPr>
          <w:rFonts w:ascii="Arial" w:eastAsia="Arial" w:hAnsi="Arial" w:cs="Arial"/>
          <w:spacing w:val="-2"/>
          <w:sz w:val="21"/>
          <w:szCs w:val="21"/>
        </w:rPr>
        <w:t xml:space="preserve"> </w:t>
      </w:r>
      <w:r>
        <w:rPr>
          <w:rFonts w:ascii="Arial" w:eastAsia="Arial" w:hAnsi="Arial" w:cs="Arial"/>
          <w:spacing w:val="-1"/>
          <w:sz w:val="21"/>
          <w:szCs w:val="21"/>
        </w:rPr>
        <w:t>im</w:t>
      </w:r>
      <w:r>
        <w:rPr>
          <w:rFonts w:ascii="Arial" w:eastAsia="Arial" w:hAnsi="Arial" w:cs="Arial"/>
          <w:spacing w:val="2"/>
          <w:sz w:val="21"/>
          <w:szCs w:val="21"/>
        </w:rPr>
        <w:t>m</w:t>
      </w:r>
      <w:r>
        <w:rPr>
          <w:rFonts w:ascii="Arial" w:eastAsia="Arial" w:hAnsi="Arial" w:cs="Arial"/>
          <w:sz w:val="21"/>
          <w:szCs w:val="21"/>
        </w:rPr>
        <w:t>e</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2"/>
          <w:sz w:val="21"/>
          <w:szCs w:val="21"/>
        </w:rPr>
        <w:t>e</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un</w:t>
      </w:r>
      <w:r>
        <w:rPr>
          <w:rFonts w:ascii="Arial" w:eastAsia="Arial" w:hAnsi="Arial" w:cs="Arial"/>
          <w:spacing w:val="-1"/>
          <w:sz w:val="21"/>
          <w:szCs w:val="21"/>
        </w:rPr>
        <w:t>i</w:t>
      </w:r>
      <w:r>
        <w:rPr>
          <w:rFonts w:ascii="Arial" w:eastAsia="Arial" w:hAnsi="Arial" w:cs="Arial"/>
          <w:sz w:val="21"/>
          <w:szCs w:val="21"/>
        </w:rPr>
        <w:t>ns</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 xml:space="preserve">l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tr</w:t>
      </w:r>
      <w:r>
        <w:rPr>
          <w:rFonts w:ascii="Arial" w:eastAsia="Arial" w:hAnsi="Arial" w:cs="Arial"/>
          <w:sz w:val="21"/>
          <w:szCs w:val="21"/>
        </w:rPr>
        <w:t>oy</w:t>
      </w:r>
      <w:r>
        <w:rPr>
          <w:rFonts w:ascii="Arial" w:eastAsia="Arial" w:hAnsi="Arial" w:cs="Arial"/>
          <w:spacing w:val="-3"/>
          <w:sz w:val="21"/>
          <w:szCs w:val="21"/>
        </w:rPr>
        <w:t xml:space="preserve"> </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l co</w:t>
      </w:r>
      <w:r>
        <w:rPr>
          <w:rFonts w:ascii="Arial" w:eastAsia="Arial" w:hAnsi="Arial" w:cs="Arial"/>
          <w:spacing w:val="-2"/>
          <w:sz w:val="21"/>
          <w:szCs w:val="21"/>
        </w:rPr>
        <w:t>p</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he</w:t>
      </w:r>
    </w:p>
    <w:p w:rsidR="00C65F63" w:rsidRDefault="00E36DCF">
      <w:pPr>
        <w:spacing w:before="34" w:after="0" w:line="240" w:lineRule="auto"/>
        <w:ind w:left="1970" w:right="-20"/>
        <w:rPr>
          <w:rFonts w:ascii="Arial" w:eastAsia="Arial" w:hAnsi="Arial" w:cs="Arial"/>
          <w:sz w:val="21"/>
          <w:szCs w:val="21"/>
        </w:rPr>
      </w:pP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our</w:t>
      </w:r>
      <w:r>
        <w:rPr>
          <w:rFonts w:ascii="Arial" w:eastAsia="Arial" w:hAnsi="Arial" w:cs="Arial"/>
          <w:spacing w:val="-2"/>
          <w:sz w:val="21"/>
          <w:szCs w:val="21"/>
        </w:rPr>
        <w:t xml:space="preserve"> </w:t>
      </w:r>
      <w:r>
        <w:rPr>
          <w:rFonts w:ascii="Arial" w:eastAsia="Arial" w:hAnsi="Arial" w:cs="Arial"/>
          <w:sz w:val="21"/>
          <w:szCs w:val="21"/>
        </w:rPr>
        <w:t>po</w:t>
      </w:r>
      <w:r>
        <w:rPr>
          <w:rFonts w:ascii="Arial" w:eastAsia="Arial" w:hAnsi="Arial" w:cs="Arial"/>
          <w:spacing w:val="-2"/>
          <w:sz w:val="21"/>
          <w:szCs w:val="21"/>
        </w:rPr>
        <w:t>s</w:t>
      </w:r>
      <w:r>
        <w:rPr>
          <w:rFonts w:ascii="Arial" w:eastAsia="Arial" w:hAnsi="Arial" w:cs="Arial"/>
          <w:sz w:val="21"/>
          <w:szCs w:val="21"/>
        </w:rPr>
        <w:t>ses</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on and</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l</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c</w:t>
      </w:r>
      <w:r>
        <w:rPr>
          <w:rFonts w:ascii="Arial" w:eastAsia="Arial" w:hAnsi="Arial" w:cs="Arial"/>
          <w:spacing w:val="-2"/>
          <w:sz w:val="21"/>
          <w:szCs w:val="21"/>
        </w:rPr>
        <w:t>o</w:t>
      </w:r>
      <w:r>
        <w:rPr>
          <w:rFonts w:ascii="Arial" w:eastAsia="Arial" w:hAnsi="Arial" w:cs="Arial"/>
          <w:spacing w:val="2"/>
          <w:sz w:val="21"/>
          <w:szCs w:val="21"/>
        </w:rPr>
        <w:t>m</w:t>
      </w:r>
      <w:r>
        <w:rPr>
          <w:rFonts w:ascii="Arial" w:eastAsia="Arial" w:hAnsi="Arial" w:cs="Arial"/>
          <w:spacing w:val="-2"/>
          <w:sz w:val="21"/>
          <w:szCs w:val="21"/>
        </w:rPr>
        <w:t>p</w:t>
      </w:r>
      <w:r>
        <w:rPr>
          <w:rFonts w:ascii="Arial" w:eastAsia="Arial" w:hAnsi="Arial" w:cs="Arial"/>
          <w:sz w:val="21"/>
          <w:szCs w:val="21"/>
        </w:rPr>
        <w:t>on</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pa</w:t>
      </w:r>
      <w:r>
        <w:rPr>
          <w:rFonts w:ascii="Arial" w:eastAsia="Arial" w:hAnsi="Arial" w:cs="Arial"/>
          <w:spacing w:val="-1"/>
          <w:sz w:val="21"/>
          <w:szCs w:val="21"/>
        </w:rPr>
        <w:t>rt</w:t>
      </w:r>
      <w:r>
        <w:rPr>
          <w:rFonts w:ascii="Arial" w:eastAsia="Arial" w:hAnsi="Arial" w:cs="Arial"/>
          <w:sz w:val="21"/>
          <w:szCs w:val="21"/>
        </w:rPr>
        <w:t>s.</w:t>
      </w:r>
    </w:p>
    <w:p w:rsidR="00C65F63" w:rsidRDefault="00C65F63">
      <w:pPr>
        <w:spacing w:before="8" w:after="0" w:line="150" w:lineRule="exact"/>
        <w:rPr>
          <w:sz w:val="15"/>
          <w:szCs w:val="15"/>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40"/>
        </w:tabs>
        <w:spacing w:after="0" w:line="240" w:lineRule="auto"/>
        <w:ind w:left="122" w:right="-20"/>
        <w:rPr>
          <w:rFonts w:ascii="Arial" w:eastAsia="Arial" w:hAnsi="Arial" w:cs="Arial"/>
          <w:sz w:val="24"/>
          <w:szCs w:val="24"/>
        </w:rPr>
      </w:pPr>
      <w:r>
        <w:rPr>
          <w:rFonts w:ascii="Arial" w:eastAsia="Arial" w:hAnsi="Arial" w:cs="Arial"/>
          <w:b/>
          <w:bCs/>
          <w:sz w:val="24"/>
          <w:szCs w:val="24"/>
        </w:rPr>
        <w:t>8</w:t>
      </w:r>
      <w:r>
        <w:rPr>
          <w:rFonts w:ascii="Arial" w:eastAsia="Arial" w:hAnsi="Arial" w:cs="Arial"/>
          <w:b/>
          <w:bCs/>
          <w:sz w:val="24"/>
          <w:szCs w:val="24"/>
        </w:rPr>
        <w:tab/>
      </w:r>
      <w:r>
        <w:rPr>
          <w:rFonts w:ascii="Arial" w:eastAsia="Arial" w:hAnsi="Arial" w:cs="Arial"/>
          <w:b/>
          <w:bCs/>
          <w:spacing w:val="-1"/>
          <w:sz w:val="24"/>
          <w:szCs w:val="24"/>
        </w:rPr>
        <w:t>M</w:t>
      </w:r>
      <w:r>
        <w:rPr>
          <w:rFonts w:ascii="Arial" w:eastAsia="Arial" w:hAnsi="Arial" w:cs="Arial"/>
          <w:b/>
          <w:bCs/>
          <w:sz w:val="24"/>
          <w:szCs w:val="24"/>
        </w:rPr>
        <w:t>i</w:t>
      </w:r>
      <w:r>
        <w:rPr>
          <w:rFonts w:ascii="Arial" w:eastAsia="Arial" w:hAnsi="Arial" w:cs="Arial"/>
          <w:b/>
          <w:bCs/>
          <w:spacing w:val="1"/>
          <w:sz w:val="24"/>
          <w:szCs w:val="24"/>
        </w:rPr>
        <w:t>sce</w:t>
      </w:r>
      <w:r>
        <w:rPr>
          <w:rFonts w:ascii="Arial" w:eastAsia="Arial" w:hAnsi="Arial" w:cs="Arial"/>
          <w:b/>
          <w:bCs/>
          <w:sz w:val="24"/>
          <w:szCs w:val="24"/>
        </w:rPr>
        <w:t>l</w:t>
      </w:r>
      <w:r>
        <w:rPr>
          <w:rFonts w:ascii="Arial" w:eastAsia="Arial" w:hAnsi="Arial" w:cs="Arial"/>
          <w:b/>
          <w:bCs/>
          <w:spacing w:val="-2"/>
          <w:sz w:val="24"/>
          <w:szCs w:val="24"/>
        </w:rPr>
        <w:t>l</w:t>
      </w:r>
      <w:r>
        <w:rPr>
          <w:rFonts w:ascii="Arial" w:eastAsia="Arial" w:hAnsi="Arial" w:cs="Arial"/>
          <w:b/>
          <w:bCs/>
          <w:spacing w:val="1"/>
          <w:sz w:val="24"/>
          <w:szCs w:val="24"/>
        </w:rPr>
        <w:t>a</w:t>
      </w:r>
      <w:r>
        <w:rPr>
          <w:rFonts w:ascii="Arial" w:eastAsia="Arial" w:hAnsi="Arial" w:cs="Arial"/>
          <w:b/>
          <w:bCs/>
          <w:sz w:val="24"/>
          <w:szCs w:val="24"/>
        </w:rPr>
        <w:t>n</w:t>
      </w:r>
      <w:r>
        <w:rPr>
          <w:rFonts w:ascii="Arial" w:eastAsia="Arial" w:hAnsi="Arial" w:cs="Arial"/>
          <w:b/>
          <w:bCs/>
          <w:spacing w:val="1"/>
          <w:sz w:val="24"/>
          <w:szCs w:val="24"/>
        </w:rPr>
        <w:t>e</w:t>
      </w:r>
      <w:r>
        <w:rPr>
          <w:rFonts w:ascii="Arial" w:eastAsia="Arial" w:hAnsi="Arial" w:cs="Arial"/>
          <w:b/>
          <w:bCs/>
          <w:sz w:val="24"/>
          <w:szCs w:val="24"/>
        </w:rPr>
        <w:t>ous</w:t>
      </w:r>
    </w:p>
    <w:p w:rsidR="00C65F63" w:rsidRDefault="00C65F63">
      <w:pPr>
        <w:spacing w:after="0" w:line="280" w:lineRule="exact"/>
        <w:rPr>
          <w:sz w:val="28"/>
          <w:szCs w:val="28"/>
        </w:rPr>
      </w:pPr>
    </w:p>
    <w:p w:rsidR="00C65F63" w:rsidRDefault="00E36DCF">
      <w:pPr>
        <w:spacing w:after="0" w:line="240" w:lineRule="auto"/>
        <w:ind w:left="122" w:right="-20"/>
        <w:rPr>
          <w:rFonts w:ascii="Arial" w:eastAsia="Arial" w:hAnsi="Arial" w:cs="Arial"/>
          <w:sz w:val="21"/>
          <w:szCs w:val="21"/>
        </w:rPr>
      </w:pPr>
      <w:r>
        <w:rPr>
          <w:rFonts w:ascii="Arial" w:eastAsia="Arial" w:hAnsi="Arial" w:cs="Arial"/>
          <w:b/>
          <w:bCs/>
          <w:spacing w:val="1"/>
          <w:sz w:val="21"/>
          <w:szCs w:val="21"/>
        </w:rPr>
        <w:t>En</w:t>
      </w:r>
      <w:r>
        <w:rPr>
          <w:rFonts w:ascii="Arial" w:eastAsia="Arial" w:hAnsi="Arial" w:cs="Arial"/>
          <w:b/>
          <w:bCs/>
          <w:spacing w:val="-1"/>
          <w:sz w:val="21"/>
          <w:szCs w:val="21"/>
        </w:rPr>
        <w:t>tir</w:t>
      </w:r>
      <w:r>
        <w:rPr>
          <w:rFonts w:ascii="Arial" w:eastAsia="Arial" w:hAnsi="Arial" w:cs="Arial"/>
          <w:b/>
          <w:bCs/>
          <w:sz w:val="21"/>
          <w:szCs w:val="21"/>
        </w:rPr>
        <w:t>e</w:t>
      </w:r>
      <w:r>
        <w:rPr>
          <w:rFonts w:ascii="Arial" w:eastAsia="Arial" w:hAnsi="Arial" w:cs="Arial"/>
          <w:b/>
          <w:bCs/>
          <w:spacing w:val="-1"/>
          <w:sz w:val="21"/>
          <w:szCs w:val="21"/>
        </w:rPr>
        <w:t xml:space="preserve"> </w:t>
      </w:r>
      <w:r>
        <w:rPr>
          <w:rFonts w:ascii="Arial" w:eastAsia="Arial" w:hAnsi="Arial" w:cs="Arial"/>
          <w:b/>
          <w:bCs/>
          <w:spacing w:val="-6"/>
          <w:sz w:val="21"/>
          <w:szCs w:val="21"/>
        </w:rPr>
        <w:t>A</w:t>
      </w:r>
      <w:r>
        <w:rPr>
          <w:rFonts w:ascii="Arial" w:eastAsia="Arial" w:hAnsi="Arial" w:cs="Arial"/>
          <w:b/>
          <w:bCs/>
          <w:spacing w:val="1"/>
          <w:sz w:val="21"/>
          <w:szCs w:val="21"/>
        </w:rPr>
        <w:t>g</w:t>
      </w:r>
      <w:r>
        <w:rPr>
          <w:rFonts w:ascii="Arial" w:eastAsia="Arial" w:hAnsi="Arial" w:cs="Arial"/>
          <w:b/>
          <w:bCs/>
          <w:spacing w:val="-1"/>
          <w:sz w:val="21"/>
          <w:szCs w:val="21"/>
        </w:rPr>
        <w:t>r</w:t>
      </w:r>
      <w:r>
        <w:rPr>
          <w:rFonts w:ascii="Arial" w:eastAsia="Arial" w:hAnsi="Arial" w:cs="Arial"/>
          <w:b/>
          <w:bCs/>
          <w:sz w:val="21"/>
          <w:szCs w:val="21"/>
        </w:rPr>
        <w:t>ee</w:t>
      </w:r>
      <w:r>
        <w:rPr>
          <w:rFonts w:ascii="Arial" w:eastAsia="Arial" w:hAnsi="Arial" w:cs="Arial"/>
          <w:b/>
          <w:bCs/>
          <w:spacing w:val="-1"/>
          <w:sz w:val="21"/>
          <w:szCs w:val="21"/>
        </w:rPr>
        <w:t>m</w:t>
      </w:r>
      <w:r>
        <w:rPr>
          <w:rFonts w:ascii="Arial" w:eastAsia="Arial" w:hAnsi="Arial" w:cs="Arial"/>
          <w:b/>
          <w:bCs/>
          <w:sz w:val="21"/>
          <w:szCs w:val="21"/>
        </w:rPr>
        <w:t>e</w:t>
      </w:r>
      <w:r>
        <w:rPr>
          <w:rFonts w:ascii="Arial" w:eastAsia="Arial" w:hAnsi="Arial" w:cs="Arial"/>
          <w:b/>
          <w:bCs/>
          <w:spacing w:val="1"/>
          <w:sz w:val="21"/>
          <w:szCs w:val="21"/>
        </w:rPr>
        <w:t>n</w:t>
      </w:r>
      <w:r>
        <w:rPr>
          <w:rFonts w:ascii="Arial" w:eastAsia="Arial" w:hAnsi="Arial" w:cs="Arial"/>
          <w:b/>
          <w:bCs/>
          <w:sz w:val="21"/>
          <w:szCs w:val="21"/>
        </w:rPr>
        <w:t>t</w:t>
      </w:r>
    </w:p>
    <w:p w:rsidR="00C65F63" w:rsidRDefault="00C65F63">
      <w:pPr>
        <w:spacing w:before="7" w:after="0" w:line="150" w:lineRule="exact"/>
        <w:rPr>
          <w:sz w:val="15"/>
          <w:szCs w:val="15"/>
        </w:rPr>
      </w:pPr>
    </w:p>
    <w:p w:rsidR="00C65F63" w:rsidRDefault="00E36DCF">
      <w:pPr>
        <w:spacing w:after="0" w:line="275" w:lineRule="auto"/>
        <w:ind w:left="1046" w:right="123" w:hanging="924"/>
        <w:jc w:val="both"/>
        <w:rPr>
          <w:rFonts w:ascii="Arial" w:eastAsia="Arial" w:hAnsi="Arial" w:cs="Arial"/>
          <w:sz w:val="21"/>
          <w:szCs w:val="21"/>
        </w:rPr>
      </w:pPr>
      <w:r>
        <w:rPr>
          <w:rFonts w:ascii="Arial" w:eastAsia="Arial" w:hAnsi="Arial" w:cs="Arial"/>
          <w:sz w:val="21"/>
          <w:szCs w:val="21"/>
        </w:rPr>
        <w:t>8</w:t>
      </w:r>
      <w:r>
        <w:rPr>
          <w:rFonts w:ascii="Arial" w:eastAsia="Arial" w:hAnsi="Arial" w:cs="Arial"/>
          <w:spacing w:val="-1"/>
          <w:sz w:val="21"/>
          <w:szCs w:val="21"/>
        </w:rPr>
        <w:t>.</w:t>
      </w:r>
      <w:r>
        <w:rPr>
          <w:rFonts w:ascii="Arial" w:eastAsia="Arial" w:hAnsi="Arial" w:cs="Arial"/>
          <w:sz w:val="21"/>
          <w:szCs w:val="21"/>
        </w:rPr>
        <w:t xml:space="preserve">1         </w:t>
      </w:r>
      <w:r>
        <w:rPr>
          <w:rFonts w:ascii="Arial" w:eastAsia="Arial" w:hAnsi="Arial" w:cs="Arial"/>
          <w:spacing w:val="47"/>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3"/>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con</w:t>
      </w:r>
      <w:r>
        <w:rPr>
          <w:rFonts w:ascii="Arial" w:eastAsia="Arial" w:hAnsi="Arial" w:cs="Arial"/>
          <w:spacing w:val="-1"/>
          <w:sz w:val="21"/>
          <w:szCs w:val="21"/>
        </w:rPr>
        <w:t>t</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z w:val="21"/>
          <w:szCs w:val="21"/>
        </w:rPr>
        <w:t>ns</w:t>
      </w:r>
      <w:r>
        <w:rPr>
          <w:rFonts w:ascii="Arial" w:eastAsia="Arial" w:hAnsi="Arial" w:cs="Arial"/>
          <w:spacing w:val="-3"/>
          <w:sz w:val="21"/>
          <w:szCs w:val="21"/>
        </w:rPr>
        <w:t xml:space="preserve"> </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pacing w:val="-2"/>
          <w:sz w:val="21"/>
          <w:szCs w:val="21"/>
        </w:rPr>
        <w:t>y</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t</w:t>
      </w:r>
      <w:r>
        <w:rPr>
          <w:rFonts w:ascii="Arial" w:eastAsia="Arial" w:hAnsi="Arial" w:cs="Arial"/>
          <w:sz w:val="21"/>
          <w:szCs w:val="21"/>
        </w:rPr>
        <w:t>he pa</w:t>
      </w:r>
      <w:r>
        <w:rPr>
          <w:rFonts w:ascii="Arial" w:eastAsia="Arial" w:hAnsi="Arial" w:cs="Arial"/>
          <w:spacing w:val="-1"/>
          <w:sz w:val="21"/>
          <w:szCs w:val="21"/>
        </w:rPr>
        <w:t>rt</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pacing w:val="-2"/>
          <w:sz w:val="21"/>
          <w:szCs w:val="21"/>
        </w:rPr>
        <w:t>h</w:t>
      </w:r>
      <w:r>
        <w:rPr>
          <w:rFonts w:ascii="Arial" w:eastAsia="Arial" w:hAnsi="Arial" w:cs="Arial"/>
          <w:sz w:val="21"/>
          <w:szCs w:val="21"/>
        </w:rPr>
        <w:t>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r</w:t>
      </w:r>
      <w:r>
        <w:rPr>
          <w:rFonts w:ascii="Arial" w:eastAsia="Arial" w:hAnsi="Arial" w:cs="Arial"/>
          <w:spacing w:val="-2"/>
          <w:sz w:val="21"/>
          <w:szCs w:val="21"/>
        </w:rPr>
        <w:t>e</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 sub</w:t>
      </w:r>
      <w:r>
        <w:rPr>
          <w:rFonts w:ascii="Arial" w:eastAsia="Arial" w:hAnsi="Arial" w:cs="Arial"/>
          <w:spacing w:val="-1"/>
          <w:sz w:val="21"/>
          <w:szCs w:val="21"/>
        </w:rPr>
        <w:t>j</w:t>
      </w:r>
      <w:r>
        <w:rPr>
          <w:rFonts w:ascii="Arial" w:eastAsia="Arial" w:hAnsi="Arial" w:cs="Arial"/>
          <w:sz w:val="21"/>
          <w:szCs w:val="21"/>
        </w:rPr>
        <w:t xml:space="preserve">ect </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1"/>
          <w:sz w:val="21"/>
          <w:szCs w:val="21"/>
        </w:rPr>
        <w:t>tt</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d</w:t>
      </w:r>
      <w:r>
        <w:rPr>
          <w:rFonts w:ascii="Arial" w:eastAsia="Arial" w:hAnsi="Arial" w:cs="Arial"/>
          <w:spacing w:val="-2"/>
          <w:sz w:val="21"/>
          <w:szCs w:val="21"/>
        </w:rPr>
        <w:t>e</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s</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4"/>
          <w:sz w:val="21"/>
          <w:szCs w:val="21"/>
        </w:rPr>
        <w:t>t</w:t>
      </w:r>
      <w:r>
        <w:rPr>
          <w:rFonts w:ascii="Arial" w:eastAsia="Arial" w:hAnsi="Arial" w:cs="Arial"/>
          <w:sz w:val="21"/>
          <w:szCs w:val="21"/>
        </w:rPr>
        <w:t>h.</w:t>
      </w:r>
      <w:r>
        <w:rPr>
          <w:rFonts w:ascii="Arial" w:eastAsia="Arial" w:hAnsi="Arial" w:cs="Arial"/>
          <w:spacing w:val="55"/>
          <w:sz w:val="21"/>
          <w:szCs w:val="21"/>
        </w:rPr>
        <w:t xml:space="preserve"> </w:t>
      </w:r>
      <w:r>
        <w:rPr>
          <w:rFonts w:ascii="Arial" w:eastAsia="Arial" w:hAnsi="Arial" w:cs="Arial"/>
          <w:spacing w:val="1"/>
          <w:sz w:val="21"/>
          <w:szCs w:val="21"/>
        </w:rPr>
        <w:t>N</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 xml:space="preserve">can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on an ea</w:t>
      </w:r>
      <w:r>
        <w:rPr>
          <w:rFonts w:ascii="Arial" w:eastAsia="Arial" w:hAnsi="Arial" w:cs="Arial"/>
          <w:spacing w:val="-1"/>
          <w:sz w:val="21"/>
          <w:szCs w:val="21"/>
        </w:rPr>
        <w:t>r</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er</w:t>
      </w:r>
      <w:r>
        <w:rPr>
          <w:rFonts w:ascii="Arial" w:eastAsia="Arial" w:hAnsi="Arial" w:cs="Arial"/>
          <w:spacing w:val="-1"/>
          <w:sz w:val="21"/>
          <w:szCs w:val="21"/>
        </w:rPr>
        <w:t xml:space="preserve"> wr</w:t>
      </w:r>
      <w:r>
        <w:rPr>
          <w:rFonts w:ascii="Arial" w:eastAsia="Arial" w:hAnsi="Arial" w:cs="Arial"/>
          <w:spacing w:val="1"/>
          <w:sz w:val="21"/>
          <w:szCs w:val="21"/>
        </w:rPr>
        <w:t>i</w:t>
      </w:r>
      <w:r>
        <w:rPr>
          <w:rFonts w:ascii="Arial" w:eastAsia="Arial" w:hAnsi="Arial" w:cs="Arial"/>
          <w:spacing w:val="-1"/>
          <w:sz w:val="21"/>
          <w:szCs w:val="21"/>
        </w:rPr>
        <w:t>tt</w:t>
      </w:r>
      <w:r>
        <w:rPr>
          <w:rFonts w:ascii="Arial" w:eastAsia="Arial" w:hAnsi="Arial" w:cs="Arial"/>
          <w:sz w:val="21"/>
          <w:szCs w:val="21"/>
        </w:rPr>
        <w:t>en doc</w:t>
      </w:r>
      <w:r>
        <w:rPr>
          <w:rFonts w:ascii="Arial" w:eastAsia="Arial" w:hAnsi="Arial" w:cs="Arial"/>
          <w:spacing w:val="-2"/>
          <w:sz w:val="21"/>
          <w:szCs w:val="21"/>
        </w:rPr>
        <w:t>u</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an</w:t>
      </w:r>
      <w:r>
        <w:rPr>
          <w:rFonts w:ascii="Arial" w:eastAsia="Arial" w:hAnsi="Arial" w:cs="Arial"/>
          <w:spacing w:val="-2"/>
          <w:sz w:val="21"/>
          <w:szCs w:val="21"/>
        </w:rPr>
        <w:t>y</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ng s</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z w:val="21"/>
          <w:szCs w:val="21"/>
        </w:rPr>
        <w:t>d or</w:t>
      </w:r>
      <w:r>
        <w:rPr>
          <w:rFonts w:ascii="Arial" w:eastAsia="Arial" w:hAnsi="Arial" w:cs="Arial"/>
          <w:spacing w:val="-1"/>
          <w:sz w:val="21"/>
          <w:szCs w:val="21"/>
        </w:rPr>
        <w:t xml:space="preserve"> </w:t>
      </w:r>
      <w:r>
        <w:rPr>
          <w:rFonts w:ascii="Arial" w:eastAsia="Arial" w:hAnsi="Arial" w:cs="Arial"/>
          <w:sz w:val="21"/>
          <w:szCs w:val="21"/>
        </w:rPr>
        <w:t>done by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on be</w:t>
      </w:r>
      <w:r>
        <w:rPr>
          <w:rFonts w:ascii="Arial" w:eastAsia="Arial" w:hAnsi="Arial" w:cs="Arial"/>
          <w:spacing w:val="-2"/>
          <w:sz w:val="21"/>
          <w:szCs w:val="21"/>
        </w:rPr>
        <w:t>h</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 xml:space="preserve">f </w:t>
      </w:r>
      <w:r>
        <w:rPr>
          <w:rFonts w:ascii="Arial" w:eastAsia="Arial" w:hAnsi="Arial" w:cs="Arial"/>
          <w:spacing w:val="-2"/>
          <w:sz w:val="21"/>
          <w:szCs w:val="21"/>
        </w:rPr>
        <w:t>o</w:t>
      </w:r>
      <w:r>
        <w:rPr>
          <w:rFonts w:ascii="Arial" w:eastAsia="Arial" w:hAnsi="Arial" w:cs="Arial"/>
          <w:sz w:val="21"/>
          <w:szCs w:val="21"/>
        </w:rPr>
        <w:t>f ano</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p</w:t>
      </w:r>
      <w:r>
        <w:rPr>
          <w:rFonts w:ascii="Arial" w:eastAsia="Arial" w:hAnsi="Arial" w:cs="Arial"/>
          <w:sz w:val="21"/>
          <w:szCs w:val="21"/>
        </w:rPr>
        <w:t>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be</w:t>
      </w:r>
      <w:r>
        <w:rPr>
          <w:rFonts w:ascii="Arial" w:eastAsia="Arial" w:hAnsi="Arial" w:cs="Arial"/>
          <w:spacing w:val="1"/>
          <w:sz w:val="21"/>
          <w:szCs w:val="21"/>
        </w:rPr>
        <w:t>f</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z w:val="21"/>
          <w:szCs w:val="21"/>
        </w:rPr>
        <w:t>as</w:t>
      </w:r>
      <w:r>
        <w:rPr>
          <w:rFonts w:ascii="Arial" w:eastAsia="Arial" w:hAnsi="Arial" w:cs="Arial"/>
          <w:spacing w:val="-1"/>
          <w:sz w:val="21"/>
          <w:szCs w:val="21"/>
        </w:rPr>
        <w:t xml:space="preserve"> </w:t>
      </w:r>
      <w:r>
        <w:rPr>
          <w:rFonts w:ascii="Arial" w:eastAsia="Arial" w:hAnsi="Arial" w:cs="Arial"/>
          <w:sz w:val="21"/>
          <w:szCs w:val="21"/>
        </w:rPr>
        <w:t>exe</w:t>
      </w:r>
      <w:r>
        <w:rPr>
          <w:rFonts w:ascii="Arial" w:eastAsia="Arial" w:hAnsi="Arial" w:cs="Arial"/>
          <w:spacing w:val="-2"/>
          <w:sz w:val="21"/>
          <w:szCs w:val="21"/>
        </w:rPr>
        <w:t>c</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ed.</w:t>
      </w:r>
    </w:p>
    <w:p w:rsidR="00C65F63" w:rsidRDefault="00C65F63">
      <w:pPr>
        <w:spacing w:after="0"/>
        <w:jc w:val="both"/>
        <w:sectPr w:rsidR="00C65F63">
          <w:pgSz w:w="11900" w:h="16840"/>
          <w:pgMar w:top="1060" w:right="1160" w:bottom="660" w:left="1580" w:header="0" w:footer="472" w:gutter="0"/>
          <w:cols w:space="720"/>
        </w:sectPr>
      </w:pPr>
    </w:p>
    <w:p w:rsidR="00C65F63" w:rsidRDefault="00E36DCF">
      <w:pPr>
        <w:spacing w:before="68" w:after="0" w:line="240" w:lineRule="auto"/>
        <w:ind w:left="122" w:right="-20"/>
        <w:rPr>
          <w:rFonts w:ascii="Arial" w:eastAsia="Arial" w:hAnsi="Arial" w:cs="Arial"/>
          <w:sz w:val="21"/>
          <w:szCs w:val="21"/>
        </w:rPr>
      </w:pPr>
      <w:r>
        <w:rPr>
          <w:rFonts w:ascii="Arial" w:eastAsia="Arial" w:hAnsi="Arial" w:cs="Arial"/>
          <w:b/>
          <w:bCs/>
          <w:spacing w:val="1"/>
          <w:sz w:val="21"/>
          <w:szCs w:val="21"/>
        </w:rPr>
        <w:lastRenderedPageBreak/>
        <w:t>V</w:t>
      </w:r>
      <w:r>
        <w:rPr>
          <w:rFonts w:ascii="Arial" w:eastAsia="Arial" w:hAnsi="Arial" w:cs="Arial"/>
          <w:b/>
          <w:bCs/>
          <w:sz w:val="21"/>
          <w:szCs w:val="21"/>
        </w:rPr>
        <w:t>ar</w:t>
      </w:r>
      <w:r>
        <w:rPr>
          <w:rFonts w:ascii="Arial" w:eastAsia="Arial" w:hAnsi="Arial" w:cs="Arial"/>
          <w:b/>
          <w:bCs/>
          <w:spacing w:val="-1"/>
          <w:sz w:val="21"/>
          <w:szCs w:val="21"/>
        </w:rPr>
        <w:t>i</w:t>
      </w:r>
      <w:r>
        <w:rPr>
          <w:rFonts w:ascii="Arial" w:eastAsia="Arial" w:hAnsi="Arial" w:cs="Arial"/>
          <w:b/>
          <w:bCs/>
          <w:sz w:val="21"/>
          <w:szCs w:val="21"/>
        </w:rPr>
        <w:t>a</w:t>
      </w:r>
      <w:r>
        <w:rPr>
          <w:rFonts w:ascii="Arial" w:eastAsia="Arial" w:hAnsi="Arial" w:cs="Arial"/>
          <w:b/>
          <w:bCs/>
          <w:spacing w:val="-1"/>
          <w:sz w:val="21"/>
          <w:szCs w:val="21"/>
        </w:rPr>
        <w:t>ti</w:t>
      </w:r>
      <w:r>
        <w:rPr>
          <w:rFonts w:ascii="Arial" w:eastAsia="Arial" w:hAnsi="Arial" w:cs="Arial"/>
          <w:b/>
          <w:bCs/>
          <w:spacing w:val="-2"/>
          <w:sz w:val="21"/>
          <w:szCs w:val="21"/>
        </w:rPr>
        <w:t>o</w:t>
      </w:r>
      <w:r>
        <w:rPr>
          <w:rFonts w:ascii="Arial" w:eastAsia="Arial" w:hAnsi="Arial" w:cs="Arial"/>
          <w:b/>
          <w:bCs/>
          <w:sz w:val="21"/>
          <w:szCs w:val="21"/>
        </w:rPr>
        <w:t>n</w:t>
      </w:r>
    </w:p>
    <w:p w:rsidR="00C65F63" w:rsidRDefault="00C65F63">
      <w:pPr>
        <w:spacing w:before="7" w:after="0" w:line="150" w:lineRule="exact"/>
        <w:rPr>
          <w:sz w:val="15"/>
          <w:szCs w:val="15"/>
        </w:rPr>
      </w:pPr>
    </w:p>
    <w:p w:rsidR="00C65F63" w:rsidRDefault="00E36DCF">
      <w:pPr>
        <w:tabs>
          <w:tab w:val="left" w:pos="1040"/>
        </w:tabs>
        <w:spacing w:after="0"/>
        <w:ind w:left="1046" w:right="311" w:hanging="924"/>
        <w:rPr>
          <w:rFonts w:ascii="Arial" w:eastAsia="Arial" w:hAnsi="Arial" w:cs="Arial"/>
          <w:sz w:val="21"/>
          <w:szCs w:val="21"/>
        </w:rPr>
      </w:pPr>
      <w:r>
        <w:rPr>
          <w:rFonts w:ascii="Arial" w:eastAsia="Arial" w:hAnsi="Arial" w:cs="Arial"/>
          <w:sz w:val="21"/>
          <w:szCs w:val="21"/>
        </w:rPr>
        <w:t>8</w:t>
      </w:r>
      <w:r>
        <w:rPr>
          <w:rFonts w:ascii="Arial" w:eastAsia="Arial" w:hAnsi="Arial" w:cs="Arial"/>
          <w:spacing w:val="-1"/>
          <w:sz w:val="21"/>
          <w:szCs w:val="21"/>
        </w:rPr>
        <w:t>.</w:t>
      </w:r>
      <w:r>
        <w:rPr>
          <w:rFonts w:ascii="Arial" w:eastAsia="Arial" w:hAnsi="Arial" w:cs="Arial"/>
          <w:sz w:val="21"/>
          <w:szCs w:val="21"/>
        </w:rPr>
        <w:t>2</w:t>
      </w:r>
      <w:r>
        <w:rPr>
          <w:rFonts w:ascii="Arial" w:eastAsia="Arial" w:hAnsi="Arial" w:cs="Arial"/>
          <w:sz w:val="21"/>
          <w:szCs w:val="21"/>
        </w:rPr>
        <w:tab/>
      </w:r>
      <w:r>
        <w:rPr>
          <w:rFonts w:ascii="Arial" w:eastAsia="Arial" w:hAnsi="Arial" w:cs="Arial"/>
          <w:spacing w:val="1"/>
          <w:sz w:val="21"/>
          <w:szCs w:val="21"/>
        </w:rPr>
        <w:t>N</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 xml:space="preserve">on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 xml:space="preserve">l be </w:t>
      </w:r>
      <w:r>
        <w:rPr>
          <w:rFonts w:ascii="Arial" w:eastAsia="Arial" w:hAnsi="Arial" w:cs="Arial"/>
          <w:spacing w:val="-2"/>
          <w:sz w:val="21"/>
          <w:szCs w:val="21"/>
        </w:rPr>
        <w:t>o</w:t>
      </w:r>
      <w:r>
        <w:rPr>
          <w:rFonts w:ascii="Arial" w:eastAsia="Arial" w:hAnsi="Arial" w:cs="Arial"/>
          <w:sz w:val="21"/>
          <w:szCs w:val="21"/>
        </w:rPr>
        <w:t>f any</w:t>
      </w:r>
      <w:r>
        <w:rPr>
          <w:rFonts w:ascii="Arial" w:eastAsia="Arial" w:hAnsi="Arial" w:cs="Arial"/>
          <w:spacing w:val="-3"/>
          <w:sz w:val="21"/>
          <w:szCs w:val="21"/>
        </w:rPr>
        <w:t xml:space="preserve"> </w:t>
      </w:r>
      <w:r>
        <w:rPr>
          <w:rFonts w:ascii="Arial" w:eastAsia="Arial" w:hAnsi="Arial" w:cs="Arial"/>
          <w:spacing w:val="1"/>
          <w:sz w:val="21"/>
          <w:szCs w:val="21"/>
        </w:rPr>
        <w:t>f</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ce</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r</w:t>
      </w:r>
      <w:r>
        <w:rPr>
          <w:rFonts w:ascii="Arial" w:eastAsia="Arial" w:hAnsi="Arial" w:cs="Arial"/>
          <w:spacing w:val="-2"/>
          <w:sz w:val="21"/>
          <w:szCs w:val="21"/>
        </w:rPr>
        <w:t xml:space="preserve"> </w:t>
      </w:r>
      <w:r>
        <w:rPr>
          <w:rFonts w:ascii="Arial" w:eastAsia="Arial" w:hAnsi="Arial" w:cs="Arial"/>
          <w:sz w:val="21"/>
          <w:szCs w:val="21"/>
        </w:rPr>
        <w:t>e</w:t>
      </w:r>
      <w:r>
        <w:rPr>
          <w:rFonts w:ascii="Arial" w:eastAsia="Arial" w:hAnsi="Arial" w:cs="Arial"/>
          <w:spacing w:val="1"/>
          <w:sz w:val="21"/>
          <w:szCs w:val="21"/>
        </w:rPr>
        <w:t>f</w:t>
      </w:r>
      <w:r>
        <w:rPr>
          <w:rFonts w:ascii="Arial" w:eastAsia="Arial" w:hAnsi="Arial" w:cs="Arial"/>
          <w:spacing w:val="-1"/>
          <w:sz w:val="21"/>
          <w:szCs w:val="21"/>
        </w:rPr>
        <w:t>f</w:t>
      </w:r>
      <w:r>
        <w:rPr>
          <w:rFonts w:ascii="Arial" w:eastAsia="Arial" w:hAnsi="Arial" w:cs="Arial"/>
          <w:sz w:val="21"/>
          <w:szCs w:val="21"/>
        </w:rPr>
        <w:t>ect</w:t>
      </w:r>
      <w:r>
        <w:rPr>
          <w:rFonts w:ascii="Arial" w:eastAsia="Arial" w:hAnsi="Arial" w:cs="Arial"/>
          <w:spacing w:val="-2"/>
          <w:sz w:val="21"/>
          <w:szCs w:val="21"/>
        </w:rPr>
        <w:t xml:space="preserve"> </w:t>
      </w:r>
      <w:r>
        <w:rPr>
          <w:rFonts w:ascii="Arial" w:eastAsia="Arial" w:hAnsi="Arial" w:cs="Arial"/>
          <w:sz w:val="21"/>
          <w:szCs w:val="21"/>
        </w:rPr>
        <w:t>un</w:t>
      </w:r>
      <w:r>
        <w:rPr>
          <w:rFonts w:ascii="Arial" w:eastAsia="Arial" w:hAnsi="Arial" w:cs="Arial"/>
          <w:spacing w:val="-1"/>
          <w:sz w:val="21"/>
          <w:szCs w:val="21"/>
        </w:rPr>
        <w:t>l</w:t>
      </w:r>
      <w:r>
        <w:rPr>
          <w:rFonts w:ascii="Arial" w:eastAsia="Arial" w:hAnsi="Arial" w:cs="Arial"/>
          <w:sz w:val="21"/>
          <w:szCs w:val="21"/>
        </w:rPr>
        <w:t>ess</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wr</w:t>
      </w:r>
      <w:r>
        <w:rPr>
          <w:rFonts w:ascii="Arial" w:eastAsia="Arial" w:hAnsi="Arial" w:cs="Arial"/>
          <w:spacing w:val="1"/>
          <w:sz w:val="21"/>
          <w:szCs w:val="21"/>
        </w:rPr>
        <w:t>i</w:t>
      </w:r>
      <w:r>
        <w:rPr>
          <w:rFonts w:ascii="Arial" w:eastAsia="Arial" w:hAnsi="Arial" w:cs="Arial"/>
          <w:spacing w:val="-1"/>
          <w:sz w:val="21"/>
          <w:szCs w:val="21"/>
        </w:rPr>
        <w:t>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w:t>
      </w:r>
      <w:r>
        <w:rPr>
          <w:rFonts w:ascii="Arial" w:eastAsia="Arial" w:hAnsi="Arial" w:cs="Arial"/>
          <w:sz w:val="21"/>
          <w:szCs w:val="21"/>
        </w:rPr>
        <w:t>and s</w:t>
      </w:r>
      <w:r>
        <w:rPr>
          <w:rFonts w:ascii="Arial" w:eastAsia="Arial" w:hAnsi="Arial" w:cs="Arial"/>
          <w:spacing w:val="1"/>
          <w:sz w:val="21"/>
          <w:szCs w:val="21"/>
        </w:rPr>
        <w:t>i</w:t>
      </w:r>
      <w:r>
        <w:rPr>
          <w:rFonts w:ascii="Arial" w:eastAsia="Arial" w:hAnsi="Arial" w:cs="Arial"/>
          <w:sz w:val="21"/>
          <w:szCs w:val="21"/>
        </w:rPr>
        <w:t>g</w:t>
      </w:r>
      <w:r>
        <w:rPr>
          <w:rFonts w:ascii="Arial" w:eastAsia="Arial" w:hAnsi="Arial" w:cs="Arial"/>
          <w:spacing w:val="-2"/>
          <w:sz w:val="21"/>
          <w:szCs w:val="21"/>
        </w:rPr>
        <w:t>n</w:t>
      </w:r>
      <w:r>
        <w:rPr>
          <w:rFonts w:ascii="Arial" w:eastAsia="Arial" w:hAnsi="Arial" w:cs="Arial"/>
          <w:sz w:val="21"/>
          <w:szCs w:val="21"/>
        </w:rPr>
        <w:t>ed by</w:t>
      </w:r>
      <w:r>
        <w:rPr>
          <w:rFonts w:ascii="Arial" w:eastAsia="Arial" w:hAnsi="Arial" w:cs="Arial"/>
          <w:spacing w:val="-3"/>
          <w:sz w:val="21"/>
          <w:szCs w:val="21"/>
        </w:rPr>
        <w:t xml:space="preserve"> </w:t>
      </w:r>
      <w:r>
        <w:rPr>
          <w:rFonts w:ascii="Arial" w:eastAsia="Arial" w:hAnsi="Arial" w:cs="Arial"/>
          <w:sz w:val="21"/>
          <w:szCs w:val="21"/>
        </w:rPr>
        <w:t>each</w:t>
      </w:r>
      <w:r>
        <w:rPr>
          <w:rFonts w:ascii="Arial" w:eastAsia="Arial" w:hAnsi="Arial" w:cs="Arial"/>
          <w:spacing w:val="-1"/>
          <w:sz w:val="21"/>
          <w:szCs w:val="21"/>
        </w:rPr>
        <w:t xml:space="preserv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4"/>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1" w:after="0" w:line="240" w:lineRule="exact"/>
        <w:rPr>
          <w:sz w:val="24"/>
          <w:szCs w:val="24"/>
        </w:rPr>
      </w:pPr>
    </w:p>
    <w:p w:rsidR="00C65F63" w:rsidRDefault="00E36DCF">
      <w:pPr>
        <w:spacing w:after="0" w:line="240" w:lineRule="auto"/>
        <w:ind w:left="122" w:right="-20"/>
        <w:rPr>
          <w:rFonts w:ascii="Arial" w:eastAsia="Arial" w:hAnsi="Arial" w:cs="Arial"/>
          <w:sz w:val="21"/>
          <w:szCs w:val="21"/>
        </w:rPr>
      </w:pPr>
      <w:r>
        <w:rPr>
          <w:rFonts w:ascii="Arial" w:eastAsia="Arial" w:hAnsi="Arial" w:cs="Arial"/>
          <w:b/>
          <w:bCs/>
          <w:spacing w:val="1"/>
          <w:sz w:val="21"/>
          <w:szCs w:val="21"/>
        </w:rPr>
        <w:t>P</w:t>
      </w:r>
      <w:r>
        <w:rPr>
          <w:rFonts w:ascii="Arial" w:eastAsia="Arial" w:hAnsi="Arial" w:cs="Arial"/>
          <w:b/>
          <w:bCs/>
          <w:spacing w:val="-1"/>
          <w:sz w:val="21"/>
          <w:szCs w:val="21"/>
        </w:rPr>
        <w:t>ri</w:t>
      </w:r>
      <w:r>
        <w:rPr>
          <w:rFonts w:ascii="Arial" w:eastAsia="Arial" w:hAnsi="Arial" w:cs="Arial"/>
          <w:b/>
          <w:bCs/>
          <w:spacing w:val="-2"/>
          <w:sz w:val="21"/>
          <w:szCs w:val="21"/>
        </w:rPr>
        <w:t>v</w:t>
      </w:r>
      <w:r>
        <w:rPr>
          <w:rFonts w:ascii="Arial" w:eastAsia="Arial" w:hAnsi="Arial" w:cs="Arial"/>
          <w:b/>
          <w:bCs/>
          <w:spacing w:val="-1"/>
          <w:sz w:val="21"/>
          <w:szCs w:val="21"/>
        </w:rPr>
        <w:t>i</w:t>
      </w:r>
      <w:r>
        <w:rPr>
          <w:rFonts w:ascii="Arial" w:eastAsia="Arial" w:hAnsi="Arial" w:cs="Arial"/>
          <w:b/>
          <w:bCs/>
          <w:spacing w:val="2"/>
          <w:sz w:val="21"/>
          <w:szCs w:val="21"/>
        </w:rPr>
        <w:t>t</w:t>
      </w:r>
      <w:r>
        <w:rPr>
          <w:rFonts w:ascii="Arial" w:eastAsia="Arial" w:hAnsi="Arial" w:cs="Arial"/>
          <w:b/>
          <w:bCs/>
          <w:sz w:val="21"/>
          <w:szCs w:val="21"/>
        </w:rPr>
        <w:t>y</w:t>
      </w:r>
      <w:r>
        <w:rPr>
          <w:rFonts w:ascii="Arial" w:eastAsia="Arial" w:hAnsi="Arial" w:cs="Arial"/>
          <w:b/>
          <w:bCs/>
          <w:spacing w:val="-3"/>
          <w:sz w:val="21"/>
          <w:szCs w:val="21"/>
        </w:rPr>
        <w:t xml:space="preserve"> </w:t>
      </w:r>
      <w:r>
        <w:rPr>
          <w:rFonts w:ascii="Arial" w:eastAsia="Arial" w:hAnsi="Arial" w:cs="Arial"/>
          <w:b/>
          <w:bCs/>
          <w:spacing w:val="1"/>
          <w:sz w:val="21"/>
          <w:szCs w:val="21"/>
        </w:rPr>
        <w:t>o</w:t>
      </w:r>
      <w:r>
        <w:rPr>
          <w:rFonts w:ascii="Arial" w:eastAsia="Arial" w:hAnsi="Arial" w:cs="Arial"/>
          <w:b/>
          <w:bCs/>
          <w:sz w:val="21"/>
          <w:szCs w:val="21"/>
        </w:rPr>
        <w:t>f</w:t>
      </w:r>
      <w:r>
        <w:rPr>
          <w:rFonts w:ascii="Arial" w:eastAsia="Arial" w:hAnsi="Arial" w:cs="Arial"/>
          <w:b/>
          <w:bCs/>
          <w:spacing w:val="-2"/>
          <w:sz w:val="21"/>
          <w:szCs w:val="21"/>
        </w:rPr>
        <w:t xml:space="preserve"> </w:t>
      </w:r>
      <w:r>
        <w:rPr>
          <w:rFonts w:ascii="Arial" w:eastAsia="Arial" w:hAnsi="Arial" w:cs="Arial"/>
          <w:b/>
          <w:bCs/>
          <w:sz w:val="21"/>
          <w:szCs w:val="21"/>
        </w:rPr>
        <w:t>c</w:t>
      </w:r>
      <w:r>
        <w:rPr>
          <w:rFonts w:ascii="Arial" w:eastAsia="Arial" w:hAnsi="Arial" w:cs="Arial"/>
          <w:b/>
          <w:bCs/>
          <w:spacing w:val="1"/>
          <w:sz w:val="21"/>
          <w:szCs w:val="21"/>
        </w:rPr>
        <w:t>on</w:t>
      </w:r>
      <w:r>
        <w:rPr>
          <w:rFonts w:ascii="Arial" w:eastAsia="Arial" w:hAnsi="Arial" w:cs="Arial"/>
          <w:b/>
          <w:bCs/>
          <w:spacing w:val="-1"/>
          <w:sz w:val="21"/>
          <w:szCs w:val="21"/>
        </w:rPr>
        <w:t>tr</w:t>
      </w:r>
      <w:r>
        <w:rPr>
          <w:rFonts w:ascii="Arial" w:eastAsia="Arial" w:hAnsi="Arial" w:cs="Arial"/>
          <w:b/>
          <w:bCs/>
          <w:sz w:val="21"/>
          <w:szCs w:val="21"/>
        </w:rPr>
        <w:t>act</w:t>
      </w:r>
    </w:p>
    <w:p w:rsidR="00C65F63" w:rsidRDefault="00C65F63">
      <w:pPr>
        <w:spacing w:before="5" w:after="0" w:line="150" w:lineRule="exact"/>
        <w:rPr>
          <w:sz w:val="15"/>
          <w:szCs w:val="15"/>
        </w:rPr>
      </w:pPr>
    </w:p>
    <w:p w:rsidR="00C65F63" w:rsidRDefault="00E36DCF">
      <w:pPr>
        <w:tabs>
          <w:tab w:val="left" w:pos="1040"/>
        </w:tabs>
        <w:spacing w:after="0"/>
        <w:ind w:left="1046" w:right="89" w:hanging="924"/>
        <w:rPr>
          <w:rFonts w:ascii="Arial" w:eastAsia="Arial" w:hAnsi="Arial" w:cs="Arial"/>
          <w:sz w:val="21"/>
          <w:szCs w:val="21"/>
        </w:rPr>
      </w:pPr>
      <w:r>
        <w:rPr>
          <w:rFonts w:ascii="Arial" w:eastAsia="Arial" w:hAnsi="Arial" w:cs="Arial"/>
          <w:sz w:val="21"/>
          <w:szCs w:val="21"/>
        </w:rPr>
        <w:t>8</w:t>
      </w:r>
      <w:r>
        <w:rPr>
          <w:rFonts w:ascii="Arial" w:eastAsia="Arial" w:hAnsi="Arial" w:cs="Arial"/>
          <w:spacing w:val="-1"/>
          <w:sz w:val="21"/>
          <w:szCs w:val="21"/>
        </w:rPr>
        <w:t>.</w:t>
      </w:r>
      <w:r>
        <w:rPr>
          <w:rFonts w:ascii="Arial" w:eastAsia="Arial" w:hAnsi="Arial" w:cs="Arial"/>
          <w:sz w:val="21"/>
          <w:szCs w:val="21"/>
        </w:rPr>
        <w:t>3</w:t>
      </w:r>
      <w:r>
        <w:rPr>
          <w:rFonts w:ascii="Arial" w:eastAsia="Arial" w:hAnsi="Arial" w:cs="Arial"/>
          <w:sz w:val="21"/>
          <w:szCs w:val="21"/>
        </w:rPr>
        <w:tab/>
        <w:t>A pa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w</w:t>
      </w:r>
      <w:r>
        <w:rPr>
          <w:rFonts w:ascii="Arial" w:eastAsia="Arial" w:hAnsi="Arial" w:cs="Arial"/>
          <w:sz w:val="21"/>
          <w:szCs w:val="21"/>
        </w:rPr>
        <w:t xml:space="preserve">ho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not</w:t>
      </w:r>
      <w:r>
        <w:rPr>
          <w:rFonts w:ascii="Arial" w:eastAsia="Arial" w:hAnsi="Arial" w:cs="Arial"/>
          <w:spacing w:val="-2"/>
          <w:sz w:val="21"/>
          <w:szCs w:val="21"/>
        </w:rPr>
        <w:t xml:space="preserve"> y</w:t>
      </w:r>
      <w:r>
        <w:rPr>
          <w:rFonts w:ascii="Arial" w:eastAsia="Arial" w:hAnsi="Arial" w:cs="Arial"/>
          <w:sz w:val="21"/>
          <w:szCs w:val="21"/>
        </w:rPr>
        <w:t>ou or</w:t>
      </w:r>
      <w:r>
        <w:rPr>
          <w:rFonts w:ascii="Arial" w:eastAsia="Arial" w:hAnsi="Arial" w:cs="Arial"/>
          <w:spacing w:val="-1"/>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2"/>
          <w:sz w:val="21"/>
          <w:szCs w:val="21"/>
        </w:rPr>
        <w:t>h</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l 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 xml:space="preserve">no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ht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en</w:t>
      </w:r>
      <w:r>
        <w:rPr>
          <w:rFonts w:ascii="Arial" w:eastAsia="Arial" w:hAnsi="Arial" w:cs="Arial"/>
          <w:spacing w:val="1"/>
          <w:sz w:val="21"/>
          <w:szCs w:val="21"/>
        </w:rPr>
        <w:t>f</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m</w:t>
      </w:r>
      <w:r>
        <w:rPr>
          <w:rFonts w:ascii="Arial" w:eastAsia="Arial" w:hAnsi="Arial" w:cs="Arial"/>
          <w:spacing w:val="1"/>
          <w:sz w:val="21"/>
          <w:szCs w:val="21"/>
        </w:rPr>
        <w:t xml:space="preserve"> </w:t>
      </w:r>
      <w:r>
        <w:rPr>
          <w:rFonts w:ascii="Arial" w:eastAsia="Arial" w:hAnsi="Arial" w:cs="Arial"/>
          <w:sz w:val="21"/>
          <w:szCs w:val="21"/>
        </w:rPr>
        <w:t>u</w:t>
      </w:r>
      <w:r>
        <w:rPr>
          <w:rFonts w:ascii="Arial" w:eastAsia="Arial" w:hAnsi="Arial" w:cs="Arial"/>
          <w:spacing w:val="-2"/>
          <w:sz w:val="21"/>
          <w:szCs w:val="21"/>
        </w:rPr>
        <w:t>nd</w:t>
      </w:r>
      <w:r>
        <w:rPr>
          <w:rFonts w:ascii="Arial" w:eastAsia="Arial" w:hAnsi="Arial" w:cs="Arial"/>
          <w:sz w:val="21"/>
          <w:szCs w:val="21"/>
        </w:rPr>
        <w:t>er</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 xml:space="preserve">s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z w:val="21"/>
          <w:szCs w:val="21"/>
        </w:rPr>
        <w:t>he</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u</w:t>
      </w:r>
      <w:r>
        <w:rPr>
          <w:rFonts w:ascii="Arial" w:eastAsia="Arial" w:hAnsi="Arial" w:cs="Arial"/>
          <w:sz w:val="21"/>
          <w:szCs w:val="21"/>
        </w:rPr>
        <w:t>nder</w:t>
      </w:r>
      <w:r>
        <w:rPr>
          <w:rFonts w:ascii="Arial" w:eastAsia="Arial" w:hAnsi="Arial" w:cs="Arial"/>
          <w:spacing w:val="-4"/>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C</w:t>
      </w:r>
      <w:r>
        <w:rPr>
          <w:rFonts w:ascii="Arial" w:eastAsia="Arial" w:hAnsi="Arial" w:cs="Arial"/>
          <w:sz w:val="21"/>
          <w:szCs w:val="21"/>
        </w:rPr>
        <w:t>on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3"/>
          <w:sz w:val="21"/>
          <w:szCs w:val="21"/>
        </w:rPr>
        <w:t>(</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1"/>
          <w:sz w:val="21"/>
          <w:szCs w:val="21"/>
        </w:rPr>
        <w:t>rt</w:t>
      </w:r>
      <w:r>
        <w:rPr>
          <w:rFonts w:ascii="Arial" w:eastAsia="Arial" w:hAnsi="Arial" w:cs="Arial"/>
          <w:spacing w:val="1"/>
          <w:sz w:val="21"/>
          <w:szCs w:val="21"/>
        </w:rPr>
        <w:t>i</w:t>
      </w:r>
      <w:r>
        <w:rPr>
          <w:rFonts w:ascii="Arial" w:eastAsia="Arial" w:hAnsi="Arial" w:cs="Arial"/>
          <w:sz w:val="21"/>
          <w:szCs w:val="21"/>
        </w:rPr>
        <w:t>es)</w:t>
      </w:r>
      <w:r>
        <w:rPr>
          <w:rFonts w:ascii="Arial" w:eastAsia="Arial" w:hAnsi="Arial" w:cs="Arial"/>
          <w:spacing w:val="-4"/>
          <w:sz w:val="21"/>
          <w:szCs w:val="21"/>
        </w:rPr>
        <w:t xml:space="preserve"> </w:t>
      </w:r>
      <w:r>
        <w:rPr>
          <w:rFonts w:ascii="Arial" w:eastAsia="Arial" w:hAnsi="Arial" w:cs="Arial"/>
          <w:spacing w:val="1"/>
          <w:sz w:val="21"/>
          <w:szCs w:val="21"/>
        </w:rPr>
        <w:t>A</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19</w:t>
      </w:r>
      <w:r>
        <w:rPr>
          <w:rFonts w:ascii="Arial" w:eastAsia="Arial" w:hAnsi="Arial" w:cs="Arial"/>
          <w:spacing w:val="-2"/>
          <w:sz w:val="21"/>
          <w:szCs w:val="21"/>
        </w:rPr>
        <w:t>9</w:t>
      </w:r>
      <w:r>
        <w:rPr>
          <w:rFonts w:ascii="Arial" w:eastAsia="Arial" w:hAnsi="Arial" w:cs="Arial"/>
          <w:sz w:val="21"/>
          <w:szCs w:val="21"/>
        </w:rPr>
        <w:t>9</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w:t>
      </w:r>
      <w:r>
        <w:rPr>
          <w:rFonts w:ascii="Arial" w:eastAsia="Arial" w:hAnsi="Arial" w:cs="Arial"/>
          <w:spacing w:val="-2"/>
          <w:sz w:val="21"/>
          <w:szCs w:val="21"/>
        </w:rPr>
        <w:t>u</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U</w:t>
      </w:r>
      <w:r>
        <w:rPr>
          <w:rFonts w:ascii="Arial" w:eastAsia="Arial" w:hAnsi="Arial" w:cs="Arial"/>
          <w:spacing w:val="1"/>
          <w:sz w:val="21"/>
          <w:szCs w:val="21"/>
        </w:rPr>
        <w:t>K</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C</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P</w:t>
      </w:r>
      <w:r>
        <w:rPr>
          <w:rFonts w:ascii="Arial" w:eastAsia="Arial" w:hAnsi="Arial" w:cs="Arial"/>
          <w:spacing w:val="-1"/>
          <w:sz w:val="21"/>
          <w:szCs w:val="21"/>
        </w:rPr>
        <w:t>ri</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1"/>
          <w:sz w:val="21"/>
          <w:szCs w:val="21"/>
        </w:rPr>
        <w:t xml:space="preserve"> A</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 xml:space="preserve">1982 </w:t>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w:t>
      </w:r>
      <w:r>
        <w:rPr>
          <w:rFonts w:ascii="Arial" w:eastAsia="Arial" w:hAnsi="Arial" w:cs="Arial"/>
          <w:spacing w:val="-2"/>
          <w:sz w:val="21"/>
          <w:szCs w:val="21"/>
        </w:rPr>
        <w:t>u</w:t>
      </w:r>
      <w:r>
        <w:rPr>
          <w:rFonts w:ascii="Arial" w:eastAsia="Arial" w:hAnsi="Arial" w:cs="Arial"/>
          <w:spacing w:val="1"/>
          <w:sz w:val="21"/>
          <w:szCs w:val="21"/>
        </w:rPr>
        <w:t>i</w:t>
      </w:r>
      <w:r>
        <w:rPr>
          <w:rFonts w:ascii="Arial" w:eastAsia="Arial" w:hAnsi="Arial" w:cs="Arial"/>
          <w:spacing w:val="-1"/>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 xml:space="preserve">s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w:t>
      </w:r>
      <w:r>
        <w:rPr>
          <w:rFonts w:ascii="Arial" w:eastAsia="Arial" w:hAnsi="Arial" w:cs="Arial"/>
          <w:spacing w:val="1"/>
          <w:sz w:val="21"/>
          <w:szCs w:val="21"/>
        </w:rPr>
        <w:t>Z</w:t>
      </w:r>
      <w:r>
        <w:rPr>
          <w:rFonts w:ascii="Arial" w:eastAsia="Arial" w:hAnsi="Arial" w:cs="Arial"/>
          <w:spacing w:val="-2"/>
          <w:sz w:val="21"/>
          <w:szCs w:val="21"/>
        </w:rPr>
        <w:t>e</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and)</w:t>
      </w:r>
      <w:r>
        <w:rPr>
          <w:rFonts w:ascii="Arial" w:eastAsia="Arial" w:hAnsi="Arial" w:cs="Arial"/>
          <w:spacing w:val="-4"/>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z w:val="21"/>
          <w:szCs w:val="21"/>
        </w:rPr>
        <w:t>ocal</w:t>
      </w:r>
      <w:r>
        <w:rPr>
          <w:rFonts w:ascii="Arial" w:eastAsia="Arial" w:hAnsi="Arial" w:cs="Arial"/>
          <w:spacing w:val="-2"/>
          <w:sz w:val="21"/>
          <w:szCs w:val="21"/>
        </w:rPr>
        <w:t xml:space="preserve"> </w:t>
      </w:r>
      <w:r>
        <w:rPr>
          <w:rFonts w:ascii="Arial" w:eastAsia="Arial" w:hAnsi="Arial" w:cs="Arial"/>
          <w:spacing w:val="1"/>
          <w:sz w:val="21"/>
          <w:szCs w:val="21"/>
        </w:rPr>
        <w:t>A</w:t>
      </w:r>
      <w:r>
        <w:rPr>
          <w:rFonts w:ascii="Arial" w:eastAsia="Arial" w:hAnsi="Arial" w:cs="Arial"/>
          <w:sz w:val="21"/>
          <w:szCs w:val="21"/>
        </w:rPr>
        <w:t>ct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55"/>
          <w:sz w:val="21"/>
          <w:szCs w:val="21"/>
        </w:rPr>
        <w:t xml:space="preserve"> </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2"/>
          <w:sz w:val="21"/>
          <w:szCs w:val="21"/>
        </w:rPr>
        <w:t>u</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2"/>
          <w:sz w:val="21"/>
          <w:szCs w:val="21"/>
        </w:rPr>
        <w:t>oe</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not a</w:t>
      </w:r>
      <w:r>
        <w:rPr>
          <w:rFonts w:ascii="Arial" w:eastAsia="Arial" w:hAnsi="Arial" w:cs="Arial"/>
          <w:spacing w:val="-1"/>
          <w:sz w:val="21"/>
          <w:szCs w:val="21"/>
        </w:rPr>
        <w:t>f</w:t>
      </w:r>
      <w:r>
        <w:rPr>
          <w:rFonts w:ascii="Arial" w:eastAsia="Arial" w:hAnsi="Arial" w:cs="Arial"/>
          <w:spacing w:val="1"/>
          <w:sz w:val="21"/>
          <w:szCs w:val="21"/>
        </w:rPr>
        <w:t>f</w:t>
      </w:r>
      <w:r>
        <w:rPr>
          <w:rFonts w:ascii="Arial" w:eastAsia="Arial" w:hAnsi="Arial" w:cs="Arial"/>
          <w:sz w:val="21"/>
          <w:szCs w:val="21"/>
        </w:rPr>
        <w:t>ect</w:t>
      </w:r>
      <w:r>
        <w:rPr>
          <w:rFonts w:ascii="Arial" w:eastAsia="Arial" w:hAnsi="Arial" w:cs="Arial"/>
          <w:spacing w:val="-2"/>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ght</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r</w:t>
      </w:r>
      <w:r>
        <w:rPr>
          <w:rFonts w:ascii="Arial" w:eastAsia="Arial" w:hAnsi="Arial" w:cs="Arial"/>
          <w:spacing w:val="-2"/>
          <w:sz w:val="21"/>
          <w:szCs w:val="21"/>
        </w:rPr>
        <w:t>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dy</w:t>
      </w:r>
      <w:r>
        <w:rPr>
          <w:rFonts w:ascii="Arial" w:eastAsia="Arial" w:hAnsi="Arial" w:cs="Arial"/>
          <w:spacing w:val="-3"/>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pe</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z w:val="21"/>
          <w:szCs w:val="21"/>
        </w:rPr>
        <w:t>e</w:t>
      </w:r>
      <w:r>
        <w:rPr>
          <w:rFonts w:ascii="Arial" w:eastAsia="Arial" w:hAnsi="Arial" w:cs="Arial"/>
          <w:spacing w:val="-2"/>
          <w:sz w:val="21"/>
          <w:szCs w:val="21"/>
        </w:rPr>
        <w:t>x</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2"/>
          <w:sz w:val="21"/>
          <w:szCs w:val="21"/>
        </w:rPr>
        <w:t>v</w:t>
      </w:r>
      <w:r>
        <w:rPr>
          <w:rFonts w:ascii="Arial" w:eastAsia="Arial" w:hAnsi="Arial" w:cs="Arial"/>
          <w:sz w:val="21"/>
          <w:szCs w:val="21"/>
        </w:rPr>
        <w:t>a</w:t>
      </w:r>
      <w:r>
        <w:rPr>
          <w:rFonts w:ascii="Arial" w:eastAsia="Arial" w:hAnsi="Arial" w:cs="Arial"/>
          <w:spacing w:val="1"/>
          <w:sz w:val="21"/>
          <w:szCs w:val="21"/>
        </w:rPr>
        <w:t>il</w:t>
      </w:r>
      <w:r>
        <w:rPr>
          <w:rFonts w:ascii="Arial" w:eastAsia="Arial" w:hAnsi="Arial" w:cs="Arial"/>
          <w:spacing w:val="-2"/>
          <w:sz w:val="21"/>
          <w:szCs w:val="21"/>
        </w:rPr>
        <w:t>a</w:t>
      </w:r>
      <w:r>
        <w:rPr>
          <w:rFonts w:ascii="Arial" w:eastAsia="Arial" w:hAnsi="Arial" w:cs="Arial"/>
          <w:sz w:val="21"/>
          <w:szCs w:val="21"/>
        </w:rPr>
        <w:t>b</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her</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2"/>
          <w:sz w:val="21"/>
          <w:szCs w:val="21"/>
        </w:rPr>
        <w:t>a</w:t>
      </w:r>
      <w:r>
        <w:rPr>
          <w:rFonts w:ascii="Arial" w:eastAsia="Arial" w:hAnsi="Arial" w:cs="Arial"/>
          <w:sz w:val="21"/>
          <w:szCs w:val="21"/>
        </w:rPr>
        <w:t>n pu</w:t>
      </w:r>
      <w:r>
        <w:rPr>
          <w:rFonts w:ascii="Arial" w:eastAsia="Arial" w:hAnsi="Arial" w:cs="Arial"/>
          <w:spacing w:val="-1"/>
          <w:sz w:val="21"/>
          <w:szCs w:val="21"/>
        </w:rPr>
        <w:t>r</w:t>
      </w:r>
      <w:r>
        <w:rPr>
          <w:rFonts w:ascii="Arial" w:eastAsia="Arial" w:hAnsi="Arial" w:cs="Arial"/>
          <w:sz w:val="21"/>
          <w:szCs w:val="21"/>
        </w:rPr>
        <w:t>su</w:t>
      </w:r>
      <w:r>
        <w:rPr>
          <w:rFonts w:ascii="Arial" w:eastAsia="Arial" w:hAnsi="Arial" w:cs="Arial"/>
          <w:spacing w:val="-2"/>
          <w:sz w:val="21"/>
          <w:szCs w:val="21"/>
        </w:rPr>
        <w:t>a</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z w:val="21"/>
          <w:szCs w:val="21"/>
        </w:rPr>
        <w:t>e</w:t>
      </w:r>
      <w:r>
        <w:rPr>
          <w:rFonts w:ascii="Arial" w:eastAsia="Arial" w:hAnsi="Arial" w:cs="Arial"/>
          <w:spacing w:val="-2"/>
          <w:sz w:val="21"/>
          <w:szCs w:val="21"/>
        </w:rPr>
        <w:t>v</w:t>
      </w:r>
      <w:r>
        <w:rPr>
          <w:rFonts w:ascii="Arial" w:eastAsia="Arial" w:hAnsi="Arial" w:cs="Arial"/>
          <w:sz w:val="21"/>
          <w:szCs w:val="21"/>
        </w:rPr>
        <w:t>ant</w:t>
      </w:r>
      <w:r>
        <w:rPr>
          <w:rFonts w:ascii="Arial" w:eastAsia="Arial" w:hAnsi="Arial" w:cs="Arial"/>
          <w:spacing w:val="-2"/>
          <w:sz w:val="21"/>
          <w:szCs w:val="21"/>
        </w:rPr>
        <w:t xml:space="preserve"> A</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1" w:after="0" w:line="240" w:lineRule="exact"/>
        <w:rPr>
          <w:sz w:val="24"/>
          <w:szCs w:val="24"/>
        </w:rPr>
      </w:pPr>
    </w:p>
    <w:p w:rsidR="00C65F63" w:rsidRDefault="00E36DCF">
      <w:pPr>
        <w:spacing w:after="0" w:line="240" w:lineRule="auto"/>
        <w:ind w:left="122" w:right="-20"/>
        <w:rPr>
          <w:rFonts w:ascii="Arial" w:eastAsia="Arial" w:hAnsi="Arial" w:cs="Arial"/>
          <w:sz w:val="21"/>
          <w:szCs w:val="21"/>
        </w:rPr>
      </w:pPr>
      <w:r>
        <w:rPr>
          <w:rFonts w:ascii="Arial" w:eastAsia="Arial" w:hAnsi="Arial" w:cs="Arial"/>
          <w:b/>
          <w:bCs/>
          <w:spacing w:val="-1"/>
          <w:sz w:val="21"/>
          <w:szCs w:val="21"/>
        </w:rPr>
        <w:t>G</w:t>
      </w:r>
      <w:r>
        <w:rPr>
          <w:rFonts w:ascii="Arial" w:eastAsia="Arial" w:hAnsi="Arial" w:cs="Arial"/>
          <w:b/>
          <w:bCs/>
          <w:spacing w:val="1"/>
          <w:sz w:val="21"/>
          <w:szCs w:val="21"/>
        </w:rPr>
        <w:t>o</w:t>
      </w:r>
      <w:r>
        <w:rPr>
          <w:rFonts w:ascii="Arial" w:eastAsia="Arial" w:hAnsi="Arial" w:cs="Arial"/>
          <w:b/>
          <w:bCs/>
          <w:spacing w:val="-2"/>
          <w:sz w:val="21"/>
          <w:szCs w:val="21"/>
        </w:rPr>
        <w:t>v</w:t>
      </w:r>
      <w:r>
        <w:rPr>
          <w:rFonts w:ascii="Arial" w:eastAsia="Arial" w:hAnsi="Arial" w:cs="Arial"/>
          <w:b/>
          <w:bCs/>
          <w:sz w:val="21"/>
          <w:szCs w:val="21"/>
        </w:rPr>
        <w:t>er</w:t>
      </w:r>
      <w:r>
        <w:rPr>
          <w:rFonts w:ascii="Arial" w:eastAsia="Arial" w:hAnsi="Arial" w:cs="Arial"/>
          <w:b/>
          <w:bCs/>
          <w:spacing w:val="1"/>
          <w:sz w:val="21"/>
          <w:szCs w:val="21"/>
        </w:rPr>
        <w:t>n</w:t>
      </w:r>
      <w:r>
        <w:rPr>
          <w:rFonts w:ascii="Arial" w:eastAsia="Arial" w:hAnsi="Arial" w:cs="Arial"/>
          <w:b/>
          <w:bCs/>
          <w:spacing w:val="-1"/>
          <w:sz w:val="21"/>
          <w:szCs w:val="21"/>
        </w:rPr>
        <w:t>i</w:t>
      </w:r>
      <w:r>
        <w:rPr>
          <w:rFonts w:ascii="Arial" w:eastAsia="Arial" w:hAnsi="Arial" w:cs="Arial"/>
          <w:b/>
          <w:bCs/>
          <w:spacing w:val="1"/>
          <w:sz w:val="21"/>
          <w:szCs w:val="21"/>
        </w:rPr>
        <w:t>n</w:t>
      </w:r>
      <w:r>
        <w:rPr>
          <w:rFonts w:ascii="Arial" w:eastAsia="Arial" w:hAnsi="Arial" w:cs="Arial"/>
          <w:b/>
          <w:bCs/>
          <w:sz w:val="21"/>
          <w:szCs w:val="21"/>
        </w:rPr>
        <w:t xml:space="preserve">g </w:t>
      </w:r>
      <w:r>
        <w:rPr>
          <w:rFonts w:ascii="Arial" w:eastAsia="Arial" w:hAnsi="Arial" w:cs="Arial"/>
          <w:b/>
          <w:bCs/>
          <w:spacing w:val="-1"/>
          <w:sz w:val="21"/>
          <w:szCs w:val="21"/>
        </w:rPr>
        <w:t>l</w:t>
      </w:r>
      <w:r>
        <w:rPr>
          <w:rFonts w:ascii="Arial" w:eastAsia="Arial" w:hAnsi="Arial" w:cs="Arial"/>
          <w:b/>
          <w:bCs/>
          <w:spacing w:val="-2"/>
          <w:sz w:val="21"/>
          <w:szCs w:val="21"/>
        </w:rPr>
        <w:t>a</w:t>
      </w:r>
      <w:r>
        <w:rPr>
          <w:rFonts w:ascii="Arial" w:eastAsia="Arial" w:hAnsi="Arial" w:cs="Arial"/>
          <w:b/>
          <w:bCs/>
          <w:sz w:val="21"/>
          <w:szCs w:val="21"/>
        </w:rPr>
        <w:t>w</w:t>
      </w:r>
    </w:p>
    <w:p w:rsidR="00C65F63" w:rsidRDefault="00C65F63">
      <w:pPr>
        <w:spacing w:before="5" w:after="0" w:line="150" w:lineRule="exact"/>
        <w:rPr>
          <w:sz w:val="15"/>
          <w:szCs w:val="15"/>
        </w:rPr>
      </w:pPr>
    </w:p>
    <w:p w:rsidR="00C65F63" w:rsidRDefault="00E36DCF">
      <w:pPr>
        <w:tabs>
          <w:tab w:val="left" w:pos="1040"/>
        </w:tabs>
        <w:spacing w:after="0"/>
        <w:ind w:left="1046" w:right="193" w:hanging="924"/>
        <w:rPr>
          <w:rFonts w:ascii="Arial" w:eastAsia="Arial" w:hAnsi="Arial" w:cs="Arial"/>
          <w:sz w:val="21"/>
          <w:szCs w:val="21"/>
        </w:rPr>
      </w:pPr>
      <w:r>
        <w:rPr>
          <w:rFonts w:ascii="Arial" w:eastAsia="Arial" w:hAnsi="Arial" w:cs="Arial"/>
          <w:sz w:val="21"/>
          <w:szCs w:val="21"/>
        </w:rPr>
        <w:t>8</w:t>
      </w:r>
      <w:r>
        <w:rPr>
          <w:rFonts w:ascii="Arial" w:eastAsia="Arial" w:hAnsi="Arial" w:cs="Arial"/>
          <w:spacing w:val="-1"/>
          <w:sz w:val="21"/>
          <w:szCs w:val="21"/>
        </w:rPr>
        <w:t>.</w:t>
      </w:r>
      <w:r>
        <w:rPr>
          <w:rFonts w:ascii="Arial" w:eastAsia="Arial" w:hAnsi="Arial" w:cs="Arial"/>
          <w:sz w:val="21"/>
          <w:szCs w:val="21"/>
        </w:rPr>
        <w:t>4</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UK</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spu</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n</w:t>
      </w:r>
      <w:r>
        <w:rPr>
          <w:rFonts w:ascii="Arial" w:eastAsia="Arial" w:hAnsi="Arial" w:cs="Arial"/>
          <w:sz w:val="21"/>
          <w:szCs w:val="21"/>
        </w:rPr>
        <w:t>on- con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2"/>
          <w:sz w:val="21"/>
          <w:szCs w:val="21"/>
        </w:rPr>
        <w:t>a</w:t>
      </w:r>
      <w:r>
        <w:rPr>
          <w:rFonts w:ascii="Arial" w:eastAsia="Arial" w:hAnsi="Arial" w:cs="Arial"/>
          <w:sz w:val="21"/>
          <w:szCs w:val="21"/>
        </w:rPr>
        <w:t>l o</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ga</w:t>
      </w:r>
      <w:r>
        <w:rPr>
          <w:rFonts w:ascii="Arial" w:eastAsia="Arial" w:hAnsi="Arial" w:cs="Arial"/>
          <w:spacing w:val="-1"/>
          <w:sz w:val="21"/>
          <w:szCs w:val="21"/>
        </w:rPr>
        <w:t>ti</w:t>
      </w:r>
      <w:r>
        <w:rPr>
          <w:rFonts w:ascii="Arial" w:eastAsia="Arial" w:hAnsi="Arial" w:cs="Arial"/>
          <w:sz w:val="21"/>
          <w:szCs w:val="21"/>
        </w:rPr>
        <w:t>on a</w:t>
      </w:r>
      <w:r>
        <w:rPr>
          <w:rFonts w:ascii="Arial" w:eastAsia="Arial" w:hAnsi="Arial" w:cs="Arial"/>
          <w:spacing w:val="-1"/>
          <w:sz w:val="21"/>
          <w:szCs w:val="21"/>
        </w:rPr>
        <w:t>ri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z w:val="21"/>
          <w:szCs w:val="21"/>
        </w:rPr>
        <w:t>ng out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co</w:t>
      </w:r>
      <w:r>
        <w:rPr>
          <w:rFonts w:ascii="Arial" w:eastAsia="Arial" w:hAnsi="Arial" w:cs="Arial"/>
          <w:spacing w:val="-2"/>
          <w:sz w:val="21"/>
          <w:szCs w:val="21"/>
        </w:rPr>
        <w:t>n</w:t>
      </w:r>
      <w:r>
        <w:rPr>
          <w:rFonts w:ascii="Arial" w:eastAsia="Arial" w:hAnsi="Arial" w:cs="Arial"/>
          <w:sz w:val="21"/>
          <w:szCs w:val="21"/>
        </w:rPr>
        <w:t>nec</w:t>
      </w:r>
      <w:r>
        <w:rPr>
          <w:rFonts w:ascii="Arial" w:eastAsia="Arial" w:hAnsi="Arial" w:cs="Arial"/>
          <w:spacing w:val="-3"/>
          <w:sz w:val="21"/>
          <w:szCs w:val="21"/>
        </w:rPr>
        <w:t>t</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3"/>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sha</w:t>
      </w:r>
      <w:r>
        <w:rPr>
          <w:rFonts w:ascii="Arial" w:eastAsia="Arial" w:hAnsi="Arial" w:cs="Arial"/>
          <w:spacing w:val="-1"/>
          <w:sz w:val="21"/>
          <w:szCs w:val="21"/>
        </w:rPr>
        <w:t>l</w:t>
      </w:r>
      <w:r>
        <w:rPr>
          <w:rFonts w:ascii="Arial" w:eastAsia="Arial" w:hAnsi="Arial" w:cs="Arial"/>
          <w:sz w:val="21"/>
          <w:szCs w:val="21"/>
        </w:rPr>
        <w:t xml:space="preserve">l be </w:t>
      </w:r>
      <w:r>
        <w:rPr>
          <w:rFonts w:ascii="Arial" w:eastAsia="Arial" w:hAnsi="Arial" w:cs="Arial"/>
          <w:spacing w:val="-2"/>
          <w:sz w:val="21"/>
          <w:szCs w:val="21"/>
        </w:rPr>
        <w:t>g</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ned</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and cons</w:t>
      </w:r>
      <w:r>
        <w:rPr>
          <w:rFonts w:ascii="Arial" w:eastAsia="Arial" w:hAnsi="Arial" w:cs="Arial"/>
          <w:spacing w:val="-1"/>
          <w:sz w:val="21"/>
          <w:szCs w:val="21"/>
        </w:rPr>
        <w:t>tr</w:t>
      </w:r>
      <w:r>
        <w:rPr>
          <w:rFonts w:ascii="Arial" w:eastAsia="Arial" w:hAnsi="Arial" w:cs="Arial"/>
          <w:sz w:val="21"/>
          <w:szCs w:val="21"/>
        </w:rPr>
        <w:t>u</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cco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an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l</w:t>
      </w:r>
      <w:r>
        <w:rPr>
          <w:rFonts w:ascii="Arial" w:eastAsia="Arial" w:hAnsi="Arial" w:cs="Arial"/>
          <w:sz w:val="21"/>
          <w:szCs w:val="21"/>
        </w:rPr>
        <w:t>aw</w:t>
      </w:r>
      <w:r>
        <w:rPr>
          <w:rFonts w:ascii="Arial" w:eastAsia="Arial" w:hAnsi="Arial" w:cs="Arial"/>
          <w:spacing w:val="-2"/>
          <w:sz w:val="21"/>
          <w:szCs w:val="21"/>
        </w:rPr>
        <w:t xml:space="preserve"> o</w:t>
      </w:r>
      <w:r>
        <w:rPr>
          <w:rFonts w:ascii="Arial" w:eastAsia="Arial" w:hAnsi="Arial" w:cs="Arial"/>
          <w:sz w:val="21"/>
          <w:szCs w:val="21"/>
        </w:rPr>
        <w:t xml:space="preserve">f </w:t>
      </w:r>
      <w:r>
        <w:rPr>
          <w:rFonts w:ascii="Arial" w:eastAsia="Arial" w:hAnsi="Arial" w:cs="Arial"/>
          <w:spacing w:val="1"/>
          <w:sz w:val="21"/>
          <w:szCs w:val="21"/>
        </w:rPr>
        <w:t>E</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l</w:t>
      </w:r>
      <w:r>
        <w:rPr>
          <w:rFonts w:ascii="Arial" w:eastAsia="Arial" w:hAnsi="Arial" w:cs="Arial"/>
          <w:spacing w:val="-2"/>
          <w:sz w:val="21"/>
          <w:szCs w:val="21"/>
        </w:rPr>
        <w:t>a</w:t>
      </w:r>
      <w:r>
        <w:rPr>
          <w:rFonts w:ascii="Arial" w:eastAsia="Arial" w:hAnsi="Arial" w:cs="Arial"/>
          <w:sz w:val="21"/>
          <w:szCs w:val="21"/>
        </w:rPr>
        <w:t>nd,</w:t>
      </w:r>
      <w:r>
        <w:rPr>
          <w:rFonts w:ascii="Arial" w:eastAsia="Arial" w:hAnsi="Arial" w:cs="Arial"/>
          <w:spacing w:val="-2"/>
          <w:sz w:val="21"/>
          <w:szCs w:val="21"/>
        </w:rPr>
        <w:t xml:space="preserve"> a</w:t>
      </w:r>
      <w:r>
        <w:rPr>
          <w:rFonts w:ascii="Arial" w:eastAsia="Arial" w:hAnsi="Arial" w:cs="Arial"/>
          <w:sz w:val="21"/>
          <w:szCs w:val="21"/>
        </w:rPr>
        <w:t>nd ea</w:t>
      </w:r>
      <w:r>
        <w:rPr>
          <w:rFonts w:ascii="Arial" w:eastAsia="Arial" w:hAnsi="Arial" w:cs="Arial"/>
          <w:spacing w:val="-2"/>
          <w:sz w:val="21"/>
          <w:szCs w:val="21"/>
        </w:rPr>
        <w:t>c</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z w:val="21"/>
          <w:szCs w:val="21"/>
        </w:rPr>
        <w:t>pa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he</w:t>
      </w:r>
      <w:r>
        <w:rPr>
          <w:rFonts w:ascii="Arial" w:eastAsia="Arial" w:hAnsi="Arial" w:cs="Arial"/>
          <w:spacing w:val="-1"/>
          <w:sz w:val="21"/>
          <w:szCs w:val="21"/>
        </w:rPr>
        <w:t>r</w:t>
      </w:r>
      <w:r>
        <w:rPr>
          <w:rFonts w:ascii="Arial" w:eastAsia="Arial" w:hAnsi="Arial" w:cs="Arial"/>
          <w:sz w:val="21"/>
          <w:szCs w:val="21"/>
        </w:rPr>
        <w:t>eby</w:t>
      </w:r>
      <w:r>
        <w:rPr>
          <w:rFonts w:ascii="Arial" w:eastAsia="Arial" w:hAnsi="Arial" w:cs="Arial"/>
          <w:spacing w:val="-3"/>
          <w:sz w:val="21"/>
          <w:szCs w:val="21"/>
        </w:rPr>
        <w:t xml:space="preserve"> </w:t>
      </w:r>
      <w:r>
        <w:rPr>
          <w:rFonts w:ascii="Arial" w:eastAsia="Arial" w:hAnsi="Arial" w:cs="Arial"/>
          <w:sz w:val="21"/>
          <w:szCs w:val="21"/>
        </w:rPr>
        <w:t>sub</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t</w:t>
      </w:r>
      <w:r>
        <w:rPr>
          <w:rFonts w:ascii="Arial" w:eastAsia="Arial" w:hAnsi="Arial" w:cs="Arial"/>
          <w:sz w:val="21"/>
          <w:szCs w:val="21"/>
        </w:rPr>
        <w:t xml:space="preserve">o </w:t>
      </w:r>
      <w:r>
        <w:rPr>
          <w:rFonts w:ascii="Arial" w:eastAsia="Arial" w:hAnsi="Arial" w:cs="Arial"/>
          <w:spacing w:val="-1"/>
          <w:sz w:val="21"/>
          <w:szCs w:val="21"/>
        </w:rPr>
        <w:t>t</w:t>
      </w:r>
      <w:r>
        <w:rPr>
          <w:rFonts w:ascii="Arial" w:eastAsia="Arial" w:hAnsi="Arial" w:cs="Arial"/>
          <w:sz w:val="21"/>
          <w:szCs w:val="21"/>
        </w:rPr>
        <w:t>he exc</w:t>
      </w:r>
      <w:r>
        <w:rPr>
          <w:rFonts w:ascii="Arial" w:eastAsia="Arial" w:hAnsi="Arial" w:cs="Arial"/>
          <w:spacing w:val="-1"/>
          <w:sz w:val="21"/>
          <w:szCs w:val="21"/>
        </w:rPr>
        <w:t>l</w:t>
      </w:r>
      <w:r>
        <w:rPr>
          <w:rFonts w:ascii="Arial" w:eastAsia="Arial" w:hAnsi="Arial" w:cs="Arial"/>
          <w:sz w:val="21"/>
          <w:szCs w:val="21"/>
        </w:rPr>
        <w:t>u</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j</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he cou</w:t>
      </w:r>
      <w:r>
        <w:rPr>
          <w:rFonts w:ascii="Arial" w:eastAsia="Arial" w:hAnsi="Arial" w:cs="Arial"/>
          <w:spacing w:val="-1"/>
          <w:sz w:val="21"/>
          <w:szCs w:val="21"/>
        </w:rPr>
        <w:t>rt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E</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l</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5"/>
          <w:sz w:val="21"/>
          <w:szCs w:val="21"/>
        </w:rPr>
        <w:t>v</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spu</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3"/>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2"/>
          <w:sz w:val="21"/>
          <w:szCs w:val="21"/>
        </w:rPr>
        <w:t>o</w:t>
      </w:r>
      <w:r>
        <w:rPr>
          <w:rFonts w:ascii="Arial" w:eastAsia="Arial" w:hAnsi="Arial" w:cs="Arial"/>
          <w:sz w:val="21"/>
          <w:szCs w:val="21"/>
        </w:rPr>
        <w:t>ut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 con</w:t>
      </w:r>
      <w:r>
        <w:rPr>
          <w:rFonts w:ascii="Arial" w:eastAsia="Arial" w:hAnsi="Arial" w:cs="Arial"/>
          <w:spacing w:val="-2"/>
          <w:sz w:val="21"/>
          <w:szCs w:val="21"/>
        </w:rPr>
        <w:t>n</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n</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2" w:after="0" w:line="240" w:lineRule="exact"/>
        <w:rPr>
          <w:sz w:val="24"/>
          <w:szCs w:val="24"/>
        </w:rPr>
      </w:pPr>
    </w:p>
    <w:p w:rsidR="00C65F63" w:rsidRDefault="00E36DCF">
      <w:pPr>
        <w:tabs>
          <w:tab w:val="left" w:pos="1040"/>
        </w:tabs>
        <w:spacing w:after="0"/>
        <w:ind w:left="1046" w:right="277" w:hanging="924"/>
        <w:rPr>
          <w:rFonts w:ascii="Arial" w:eastAsia="Arial" w:hAnsi="Arial" w:cs="Arial"/>
          <w:sz w:val="21"/>
          <w:szCs w:val="21"/>
        </w:rPr>
      </w:pPr>
      <w:r>
        <w:rPr>
          <w:rFonts w:ascii="Arial" w:eastAsia="Arial" w:hAnsi="Arial" w:cs="Arial"/>
          <w:sz w:val="21"/>
          <w:szCs w:val="21"/>
        </w:rPr>
        <w:t>8</w:t>
      </w:r>
      <w:r>
        <w:rPr>
          <w:rFonts w:ascii="Arial" w:eastAsia="Arial" w:hAnsi="Arial" w:cs="Arial"/>
          <w:spacing w:val="-1"/>
          <w:sz w:val="21"/>
          <w:szCs w:val="21"/>
        </w:rPr>
        <w:t>.</w:t>
      </w:r>
      <w:r>
        <w:rPr>
          <w:rFonts w:ascii="Arial" w:eastAsia="Arial" w:hAnsi="Arial" w:cs="Arial"/>
          <w:sz w:val="21"/>
          <w:szCs w:val="21"/>
        </w:rPr>
        <w:t>5</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us</w:t>
      </w:r>
      <w:r>
        <w:rPr>
          <w:rFonts w:ascii="Arial" w:eastAsia="Arial" w:hAnsi="Arial" w:cs="Arial"/>
          <w:spacing w:val="-1"/>
          <w:sz w:val="21"/>
          <w:szCs w:val="21"/>
        </w:rPr>
        <w:t>tr</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a,</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e</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ny</w:t>
      </w:r>
      <w:r>
        <w:rPr>
          <w:rFonts w:ascii="Arial" w:eastAsia="Arial" w:hAnsi="Arial" w:cs="Arial"/>
          <w:spacing w:val="-3"/>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p</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non- con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2"/>
          <w:sz w:val="21"/>
          <w:szCs w:val="21"/>
        </w:rPr>
        <w:t>a</w:t>
      </w:r>
      <w:r>
        <w:rPr>
          <w:rFonts w:ascii="Arial" w:eastAsia="Arial" w:hAnsi="Arial" w:cs="Arial"/>
          <w:sz w:val="21"/>
          <w:szCs w:val="21"/>
        </w:rPr>
        <w:t>l o</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ga</w:t>
      </w:r>
      <w:r>
        <w:rPr>
          <w:rFonts w:ascii="Arial" w:eastAsia="Arial" w:hAnsi="Arial" w:cs="Arial"/>
          <w:spacing w:val="-1"/>
          <w:sz w:val="21"/>
          <w:szCs w:val="21"/>
        </w:rPr>
        <w:t>ti</w:t>
      </w:r>
      <w:r>
        <w:rPr>
          <w:rFonts w:ascii="Arial" w:eastAsia="Arial" w:hAnsi="Arial" w:cs="Arial"/>
          <w:sz w:val="21"/>
          <w:szCs w:val="21"/>
        </w:rPr>
        <w:t>on a</w:t>
      </w:r>
      <w:r>
        <w:rPr>
          <w:rFonts w:ascii="Arial" w:eastAsia="Arial" w:hAnsi="Arial" w:cs="Arial"/>
          <w:spacing w:val="-1"/>
          <w:sz w:val="21"/>
          <w:szCs w:val="21"/>
        </w:rPr>
        <w:t>ri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z w:val="21"/>
          <w:szCs w:val="21"/>
        </w:rPr>
        <w:t>ng out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co</w:t>
      </w:r>
      <w:r>
        <w:rPr>
          <w:rFonts w:ascii="Arial" w:eastAsia="Arial" w:hAnsi="Arial" w:cs="Arial"/>
          <w:spacing w:val="-2"/>
          <w:sz w:val="21"/>
          <w:szCs w:val="21"/>
        </w:rPr>
        <w:t>n</w:t>
      </w:r>
      <w:r>
        <w:rPr>
          <w:rFonts w:ascii="Arial" w:eastAsia="Arial" w:hAnsi="Arial" w:cs="Arial"/>
          <w:sz w:val="21"/>
          <w:szCs w:val="21"/>
        </w:rPr>
        <w:t>nec</w:t>
      </w:r>
      <w:r>
        <w:rPr>
          <w:rFonts w:ascii="Arial" w:eastAsia="Arial" w:hAnsi="Arial" w:cs="Arial"/>
          <w:spacing w:val="-3"/>
          <w:sz w:val="21"/>
          <w:szCs w:val="21"/>
        </w:rPr>
        <w:t>t</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3"/>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sha</w:t>
      </w:r>
      <w:r>
        <w:rPr>
          <w:rFonts w:ascii="Arial" w:eastAsia="Arial" w:hAnsi="Arial" w:cs="Arial"/>
          <w:spacing w:val="-1"/>
          <w:sz w:val="21"/>
          <w:szCs w:val="21"/>
        </w:rPr>
        <w:t>l</w:t>
      </w:r>
      <w:r>
        <w:rPr>
          <w:rFonts w:ascii="Arial" w:eastAsia="Arial" w:hAnsi="Arial" w:cs="Arial"/>
          <w:sz w:val="21"/>
          <w:szCs w:val="21"/>
        </w:rPr>
        <w:t xml:space="preserve">l be </w:t>
      </w:r>
      <w:r>
        <w:rPr>
          <w:rFonts w:ascii="Arial" w:eastAsia="Arial" w:hAnsi="Arial" w:cs="Arial"/>
          <w:spacing w:val="-2"/>
          <w:sz w:val="21"/>
          <w:szCs w:val="21"/>
        </w:rPr>
        <w:t>g</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ned</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and cons</w:t>
      </w:r>
      <w:r>
        <w:rPr>
          <w:rFonts w:ascii="Arial" w:eastAsia="Arial" w:hAnsi="Arial" w:cs="Arial"/>
          <w:spacing w:val="-1"/>
          <w:sz w:val="21"/>
          <w:szCs w:val="21"/>
        </w:rPr>
        <w:t>tr</w:t>
      </w:r>
      <w:r>
        <w:rPr>
          <w:rFonts w:ascii="Arial" w:eastAsia="Arial" w:hAnsi="Arial" w:cs="Arial"/>
          <w:sz w:val="21"/>
          <w:szCs w:val="21"/>
        </w:rPr>
        <w:t>u</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cco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an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w:t>
      </w:r>
      <w:r>
        <w:rPr>
          <w:rFonts w:ascii="Arial" w:eastAsia="Arial" w:hAnsi="Arial" w:cs="Arial"/>
          <w:spacing w:val="1"/>
          <w:sz w:val="21"/>
          <w:szCs w:val="21"/>
        </w:rPr>
        <w:t>S</w:t>
      </w:r>
      <w:r>
        <w:rPr>
          <w:rFonts w:ascii="Arial" w:eastAsia="Arial" w:hAnsi="Arial" w:cs="Arial"/>
          <w:sz w:val="21"/>
          <w:szCs w:val="21"/>
        </w:rPr>
        <w:t>ou</w:t>
      </w:r>
      <w:r>
        <w:rPr>
          <w:rFonts w:ascii="Arial" w:eastAsia="Arial" w:hAnsi="Arial" w:cs="Arial"/>
          <w:spacing w:val="-4"/>
          <w:sz w:val="21"/>
          <w:szCs w:val="21"/>
        </w:rPr>
        <w:t>t</w:t>
      </w:r>
      <w:r>
        <w:rPr>
          <w:rFonts w:ascii="Arial" w:eastAsia="Arial" w:hAnsi="Arial" w:cs="Arial"/>
          <w:sz w:val="21"/>
          <w:szCs w:val="21"/>
        </w:rPr>
        <w:t>h</w:t>
      </w:r>
      <w:r>
        <w:rPr>
          <w:rFonts w:ascii="Arial" w:eastAsia="Arial" w:hAnsi="Arial" w:cs="Arial"/>
          <w:spacing w:val="-5"/>
          <w:sz w:val="21"/>
          <w:szCs w:val="21"/>
        </w:rPr>
        <w:t xml:space="preserve"> </w:t>
      </w:r>
      <w:r>
        <w:rPr>
          <w:rFonts w:ascii="Arial" w:eastAsia="Arial" w:hAnsi="Arial" w:cs="Arial"/>
          <w:spacing w:val="7"/>
          <w:sz w:val="21"/>
          <w:szCs w:val="21"/>
        </w:rPr>
        <w:t>W</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es,</w:t>
      </w:r>
      <w:r>
        <w:rPr>
          <w:rFonts w:ascii="Arial" w:eastAsia="Arial" w:hAnsi="Arial" w:cs="Arial"/>
          <w:spacing w:val="-2"/>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pacing w:val="-2"/>
          <w:sz w:val="21"/>
          <w:szCs w:val="21"/>
        </w:rPr>
        <w:t>e</w:t>
      </w:r>
      <w:r>
        <w:rPr>
          <w:rFonts w:ascii="Arial" w:eastAsia="Arial" w:hAnsi="Arial" w:cs="Arial"/>
          <w:sz w:val="21"/>
          <w:szCs w:val="21"/>
        </w:rPr>
        <w:t xml:space="preserve">ach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3"/>
          <w:sz w:val="21"/>
          <w:szCs w:val="21"/>
        </w:rPr>
        <w:t>h</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eby su</w:t>
      </w:r>
      <w:r>
        <w:rPr>
          <w:rFonts w:ascii="Arial" w:eastAsia="Arial" w:hAnsi="Arial" w:cs="Arial"/>
          <w:spacing w:val="-2"/>
          <w:sz w:val="21"/>
          <w:szCs w:val="21"/>
        </w:rPr>
        <w:t>b</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 exc</w:t>
      </w:r>
      <w:r>
        <w:rPr>
          <w:rFonts w:ascii="Arial" w:eastAsia="Arial" w:hAnsi="Arial" w:cs="Arial"/>
          <w:spacing w:val="-1"/>
          <w:sz w:val="21"/>
          <w:szCs w:val="21"/>
        </w:rPr>
        <w:t>l</w:t>
      </w:r>
      <w:r>
        <w:rPr>
          <w:rFonts w:ascii="Arial" w:eastAsia="Arial" w:hAnsi="Arial" w:cs="Arial"/>
          <w:sz w:val="21"/>
          <w:szCs w:val="21"/>
        </w:rPr>
        <w:t>us</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j</w:t>
      </w:r>
      <w:r>
        <w:rPr>
          <w:rFonts w:ascii="Arial" w:eastAsia="Arial" w:hAnsi="Arial" w:cs="Arial"/>
          <w:spacing w:val="-2"/>
          <w:sz w:val="21"/>
          <w:szCs w:val="21"/>
        </w:rPr>
        <w:t>u</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c</w:t>
      </w:r>
      <w:r>
        <w:rPr>
          <w:rFonts w:ascii="Arial" w:eastAsia="Arial" w:hAnsi="Arial" w:cs="Arial"/>
          <w:sz w:val="21"/>
          <w:szCs w:val="21"/>
        </w:rPr>
        <w:t>ou</w:t>
      </w:r>
      <w:r>
        <w:rPr>
          <w:rFonts w:ascii="Arial" w:eastAsia="Arial" w:hAnsi="Arial" w:cs="Arial"/>
          <w:spacing w:val="-1"/>
          <w:sz w:val="21"/>
          <w:szCs w:val="21"/>
        </w:rPr>
        <w:t>rt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S</w:t>
      </w:r>
      <w:r>
        <w:rPr>
          <w:rFonts w:ascii="Arial" w:eastAsia="Arial" w:hAnsi="Arial" w:cs="Arial"/>
          <w:sz w:val="21"/>
          <w:szCs w:val="21"/>
        </w:rPr>
        <w:t>ou</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5"/>
          <w:sz w:val="21"/>
          <w:szCs w:val="21"/>
        </w:rPr>
        <w:t xml:space="preserve"> </w:t>
      </w:r>
      <w:r>
        <w:rPr>
          <w:rFonts w:ascii="Arial" w:eastAsia="Arial" w:hAnsi="Arial" w:cs="Arial"/>
          <w:spacing w:val="7"/>
          <w:sz w:val="21"/>
          <w:szCs w:val="21"/>
        </w:rPr>
        <w:t>W</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any d</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p</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w:t>
      </w:r>
      <w:r>
        <w:rPr>
          <w:rFonts w:ascii="Arial" w:eastAsia="Arial" w:hAnsi="Arial" w:cs="Arial"/>
          <w:spacing w:val="-1"/>
          <w:sz w:val="21"/>
          <w:szCs w:val="21"/>
        </w:rPr>
        <w:t>ri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g</w:t>
      </w:r>
      <w:r>
        <w:rPr>
          <w:rFonts w:ascii="Arial" w:eastAsia="Arial" w:hAnsi="Arial" w:cs="Arial"/>
          <w:spacing w:val="-1"/>
          <w:sz w:val="21"/>
          <w:szCs w:val="21"/>
        </w:rPr>
        <w:t xml:space="preserve"> </w:t>
      </w:r>
      <w:r>
        <w:rPr>
          <w:rFonts w:ascii="Arial" w:eastAsia="Arial" w:hAnsi="Arial" w:cs="Arial"/>
          <w:sz w:val="21"/>
          <w:szCs w:val="21"/>
        </w:rPr>
        <w:t>out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z w:val="21"/>
          <w:szCs w:val="21"/>
        </w:rPr>
        <w:t>conn</w:t>
      </w:r>
      <w:r>
        <w:rPr>
          <w:rFonts w:ascii="Arial" w:eastAsia="Arial" w:hAnsi="Arial" w:cs="Arial"/>
          <w:spacing w:val="-2"/>
          <w:sz w:val="21"/>
          <w:szCs w:val="21"/>
        </w:rPr>
        <w:t>e</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pacing w:val="-2"/>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w:t>
      </w:r>
      <w:r>
        <w:rPr>
          <w:rFonts w:ascii="Arial" w:eastAsia="Arial" w:hAnsi="Arial" w:cs="Arial"/>
          <w:sz w:val="21"/>
          <w:szCs w:val="21"/>
        </w:rPr>
        <w:t>e</w:t>
      </w:r>
      <w:r>
        <w:rPr>
          <w:rFonts w:ascii="Arial" w:eastAsia="Arial" w:hAnsi="Arial" w:cs="Arial"/>
          <w:spacing w:val="-1"/>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19" w:after="0" w:line="220" w:lineRule="exact"/>
      </w:pPr>
    </w:p>
    <w:p w:rsidR="00C65F63" w:rsidRDefault="00E36DCF">
      <w:pPr>
        <w:tabs>
          <w:tab w:val="left" w:pos="1040"/>
        </w:tabs>
        <w:spacing w:after="0"/>
        <w:ind w:left="1046" w:right="99" w:hanging="924"/>
        <w:rPr>
          <w:rFonts w:ascii="Arial" w:eastAsia="Arial" w:hAnsi="Arial" w:cs="Arial"/>
          <w:sz w:val="21"/>
          <w:szCs w:val="21"/>
        </w:rPr>
      </w:pPr>
      <w:r>
        <w:rPr>
          <w:rFonts w:ascii="Arial" w:eastAsia="Arial" w:hAnsi="Arial" w:cs="Arial"/>
          <w:sz w:val="21"/>
          <w:szCs w:val="21"/>
        </w:rPr>
        <w:t>8</w:t>
      </w:r>
      <w:r>
        <w:rPr>
          <w:rFonts w:ascii="Arial" w:eastAsia="Arial" w:hAnsi="Arial" w:cs="Arial"/>
          <w:spacing w:val="-1"/>
          <w:sz w:val="21"/>
          <w:szCs w:val="21"/>
        </w:rPr>
        <w:t>.</w:t>
      </w:r>
      <w:r>
        <w:rPr>
          <w:rFonts w:ascii="Arial" w:eastAsia="Arial" w:hAnsi="Arial" w:cs="Arial"/>
          <w:sz w:val="21"/>
          <w:szCs w:val="21"/>
        </w:rPr>
        <w:t>6</w:t>
      </w:r>
      <w:r>
        <w:rPr>
          <w:rFonts w:ascii="Arial" w:eastAsia="Arial" w:hAnsi="Arial" w:cs="Arial"/>
          <w:sz w:val="21"/>
          <w:szCs w:val="21"/>
        </w:rPr>
        <w:tab/>
      </w:r>
      <w:r>
        <w:rPr>
          <w:rFonts w:ascii="Arial" w:eastAsia="Arial" w:hAnsi="Arial" w:cs="Arial"/>
          <w:spacing w:val="-1"/>
          <w:sz w:val="21"/>
          <w:szCs w:val="21"/>
        </w:rPr>
        <w:t>I</w:t>
      </w:r>
      <w:r>
        <w:rPr>
          <w:rFonts w:ascii="Arial" w:eastAsia="Arial" w:hAnsi="Arial" w:cs="Arial"/>
          <w:sz w:val="21"/>
          <w:szCs w:val="21"/>
        </w:rPr>
        <w:t xml:space="preserve">f </w:t>
      </w:r>
      <w:r>
        <w:rPr>
          <w:rFonts w:ascii="Arial" w:eastAsia="Arial" w:hAnsi="Arial" w:cs="Arial"/>
          <w:spacing w:val="-2"/>
          <w:sz w:val="21"/>
          <w:szCs w:val="21"/>
        </w:rPr>
        <w:t>y</w:t>
      </w:r>
      <w:r>
        <w:rPr>
          <w:rFonts w:ascii="Arial" w:eastAsia="Arial" w:hAnsi="Arial" w:cs="Arial"/>
          <w:sz w:val="21"/>
          <w:szCs w:val="21"/>
        </w:rPr>
        <w:t>ou acqu</w:t>
      </w:r>
      <w:r>
        <w:rPr>
          <w:rFonts w:ascii="Arial" w:eastAsia="Arial" w:hAnsi="Arial" w:cs="Arial"/>
          <w:spacing w:val="1"/>
          <w:sz w:val="21"/>
          <w:szCs w:val="21"/>
        </w:rPr>
        <w:t>i</w:t>
      </w:r>
      <w:r>
        <w:rPr>
          <w:rFonts w:ascii="Arial" w:eastAsia="Arial" w:hAnsi="Arial" w:cs="Arial"/>
          <w:spacing w:val="-3"/>
          <w:sz w:val="21"/>
          <w:szCs w:val="21"/>
        </w:rPr>
        <w:t>r</w:t>
      </w:r>
      <w:r>
        <w:rPr>
          <w:rFonts w:ascii="Arial" w:eastAsia="Arial" w:hAnsi="Arial" w:cs="Arial"/>
          <w:sz w:val="21"/>
          <w:szCs w:val="21"/>
        </w:rPr>
        <w:t xml:space="preserve">ed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w:t>
      </w:r>
      <w:r>
        <w:rPr>
          <w:rFonts w:ascii="Arial" w:eastAsia="Arial" w:hAnsi="Arial" w:cs="Arial"/>
          <w:spacing w:val="1"/>
          <w:sz w:val="21"/>
          <w:szCs w:val="21"/>
        </w:rPr>
        <w:t>Z</w:t>
      </w:r>
      <w:r>
        <w:rPr>
          <w:rFonts w:ascii="Arial" w:eastAsia="Arial" w:hAnsi="Arial" w:cs="Arial"/>
          <w:spacing w:val="-2"/>
          <w:sz w:val="21"/>
          <w:szCs w:val="21"/>
        </w:rPr>
        <w:t>e</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and,</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e</w:t>
      </w:r>
      <w:r>
        <w:rPr>
          <w:rFonts w:ascii="Arial" w:eastAsia="Arial" w:hAnsi="Arial" w:cs="Arial"/>
          <w:spacing w:val="-1"/>
          <w:sz w:val="21"/>
          <w:szCs w:val="21"/>
        </w:rPr>
        <w:t>m</w:t>
      </w:r>
      <w:r>
        <w:rPr>
          <w:rFonts w:ascii="Arial" w:eastAsia="Arial" w:hAnsi="Arial" w:cs="Arial"/>
          <w:sz w:val="21"/>
          <w:szCs w:val="21"/>
        </w:rPr>
        <w:t>ent</w:t>
      </w:r>
      <w:r>
        <w:rPr>
          <w:rFonts w:ascii="Arial" w:eastAsia="Arial" w:hAnsi="Arial" w:cs="Arial"/>
          <w:spacing w:val="-2"/>
          <w:sz w:val="21"/>
          <w:szCs w:val="21"/>
        </w:rPr>
        <w:t xml:space="preserve"> </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p</w:t>
      </w:r>
      <w:r>
        <w:rPr>
          <w:rFonts w:ascii="Arial" w:eastAsia="Arial" w:hAnsi="Arial" w:cs="Arial"/>
          <w:sz w:val="21"/>
          <w:szCs w:val="21"/>
        </w:rPr>
        <w:t>u</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z w:val="21"/>
          <w:szCs w:val="21"/>
        </w:rPr>
        <w:t>non- con</w:t>
      </w:r>
      <w:r>
        <w:rPr>
          <w:rFonts w:ascii="Arial" w:eastAsia="Arial" w:hAnsi="Arial" w:cs="Arial"/>
          <w:spacing w:val="-1"/>
          <w:sz w:val="21"/>
          <w:szCs w:val="21"/>
        </w:rPr>
        <w:t>tr</w:t>
      </w:r>
      <w:r>
        <w:rPr>
          <w:rFonts w:ascii="Arial" w:eastAsia="Arial" w:hAnsi="Arial" w:cs="Arial"/>
          <w:sz w:val="21"/>
          <w:szCs w:val="21"/>
        </w:rPr>
        <w:t>ac</w:t>
      </w:r>
      <w:r>
        <w:rPr>
          <w:rFonts w:ascii="Arial" w:eastAsia="Arial" w:hAnsi="Arial" w:cs="Arial"/>
          <w:spacing w:val="-1"/>
          <w:sz w:val="21"/>
          <w:szCs w:val="21"/>
        </w:rPr>
        <w:t>t</w:t>
      </w:r>
      <w:r>
        <w:rPr>
          <w:rFonts w:ascii="Arial" w:eastAsia="Arial" w:hAnsi="Arial" w:cs="Arial"/>
          <w:sz w:val="21"/>
          <w:szCs w:val="21"/>
        </w:rPr>
        <w:t>u</w:t>
      </w:r>
      <w:r>
        <w:rPr>
          <w:rFonts w:ascii="Arial" w:eastAsia="Arial" w:hAnsi="Arial" w:cs="Arial"/>
          <w:spacing w:val="-2"/>
          <w:sz w:val="21"/>
          <w:szCs w:val="21"/>
        </w:rPr>
        <w:t>a</w:t>
      </w:r>
      <w:r>
        <w:rPr>
          <w:rFonts w:ascii="Arial" w:eastAsia="Arial" w:hAnsi="Arial" w:cs="Arial"/>
          <w:sz w:val="21"/>
          <w:szCs w:val="21"/>
        </w:rPr>
        <w:t>l o</w:t>
      </w:r>
      <w:r>
        <w:rPr>
          <w:rFonts w:ascii="Arial" w:eastAsia="Arial" w:hAnsi="Arial" w:cs="Arial"/>
          <w:spacing w:val="-2"/>
          <w:sz w:val="21"/>
          <w:szCs w:val="21"/>
        </w:rPr>
        <w:t>b</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ga</w:t>
      </w:r>
      <w:r>
        <w:rPr>
          <w:rFonts w:ascii="Arial" w:eastAsia="Arial" w:hAnsi="Arial" w:cs="Arial"/>
          <w:spacing w:val="-1"/>
          <w:sz w:val="21"/>
          <w:szCs w:val="21"/>
        </w:rPr>
        <w:t>ti</w:t>
      </w:r>
      <w:r>
        <w:rPr>
          <w:rFonts w:ascii="Arial" w:eastAsia="Arial" w:hAnsi="Arial" w:cs="Arial"/>
          <w:sz w:val="21"/>
          <w:szCs w:val="21"/>
        </w:rPr>
        <w:t>on a</w:t>
      </w:r>
      <w:r>
        <w:rPr>
          <w:rFonts w:ascii="Arial" w:eastAsia="Arial" w:hAnsi="Arial" w:cs="Arial"/>
          <w:spacing w:val="-1"/>
          <w:sz w:val="21"/>
          <w:szCs w:val="21"/>
        </w:rPr>
        <w:t>ri</w:t>
      </w:r>
      <w:r>
        <w:rPr>
          <w:rFonts w:ascii="Arial" w:eastAsia="Arial" w:hAnsi="Arial" w:cs="Arial"/>
          <w:sz w:val="21"/>
          <w:szCs w:val="21"/>
        </w:rPr>
        <w:t>s</w:t>
      </w:r>
      <w:r>
        <w:rPr>
          <w:rFonts w:ascii="Arial" w:eastAsia="Arial" w:hAnsi="Arial" w:cs="Arial"/>
          <w:spacing w:val="-1"/>
          <w:sz w:val="21"/>
          <w:szCs w:val="21"/>
        </w:rPr>
        <w:t>i</w:t>
      </w:r>
      <w:r>
        <w:rPr>
          <w:rFonts w:ascii="Arial" w:eastAsia="Arial" w:hAnsi="Arial" w:cs="Arial"/>
          <w:sz w:val="21"/>
          <w:szCs w:val="21"/>
        </w:rPr>
        <w:t>ng out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4"/>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co</w:t>
      </w:r>
      <w:r>
        <w:rPr>
          <w:rFonts w:ascii="Arial" w:eastAsia="Arial" w:hAnsi="Arial" w:cs="Arial"/>
          <w:spacing w:val="-2"/>
          <w:sz w:val="21"/>
          <w:szCs w:val="21"/>
        </w:rPr>
        <w:t>n</w:t>
      </w:r>
      <w:r>
        <w:rPr>
          <w:rFonts w:ascii="Arial" w:eastAsia="Arial" w:hAnsi="Arial" w:cs="Arial"/>
          <w:sz w:val="21"/>
          <w:szCs w:val="21"/>
        </w:rPr>
        <w:t>nec</w:t>
      </w:r>
      <w:r>
        <w:rPr>
          <w:rFonts w:ascii="Arial" w:eastAsia="Arial" w:hAnsi="Arial" w:cs="Arial"/>
          <w:spacing w:val="-3"/>
          <w:sz w:val="21"/>
          <w:szCs w:val="21"/>
        </w:rPr>
        <w:t>t</w:t>
      </w:r>
      <w:r>
        <w:rPr>
          <w:rFonts w:ascii="Arial" w:eastAsia="Arial" w:hAnsi="Arial" w:cs="Arial"/>
          <w:spacing w:val="1"/>
          <w:sz w:val="21"/>
          <w:szCs w:val="21"/>
        </w:rPr>
        <w:t>i</w:t>
      </w:r>
      <w:r>
        <w:rPr>
          <w:rFonts w:ascii="Arial" w:eastAsia="Arial" w:hAnsi="Arial" w:cs="Arial"/>
          <w:sz w:val="21"/>
          <w:szCs w:val="21"/>
        </w:rPr>
        <w:t>on</w:t>
      </w:r>
      <w:r>
        <w:rPr>
          <w:rFonts w:ascii="Arial" w:eastAsia="Arial" w:hAnsi="Arial" w:cs="Arial"/>
          <w:spacing w:val="-3"/>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t</w:t>
      </w:r>
      <w:r>
        <w:rPr>
          <w:rFonts w:ascii="Arial" w:eastAsia="Arial" w:hAnsi="Arial" w:cs="Arial"/>
          <w:spacing w:val="-2"/>
          <w:sz w:val="21"/>
          <w:szCs w:val="21"/>
        </w:rPr>
        <w:t xml:space="preserve"> </w:t>
      </w:r>
      <w:r>
        <w:rPr>
          <w:rFonts w:ascii="Arial" w:eastAsia="Arial" w:hAnsi="Arial" w:cs="Arial"/>
          <w:sz w:val="21"/>
          <w:szCs w:val="21"/>
        </w:rPr>
        <w:t>sha</w:t>
      </w:r>
      <w:r>
        <w:rPr>
          <w:rFonts w:ascii="Arial" w:eastAsia="Arial" w:hAnsi="Arial" w:cs="Arial"/>
          <w:spacing w:val="-1"/>
          <w:sz w:val="21"/>
          <w:szCs w:val="21"/>
        </w:rPr>
        <w:t>l</w:t>
      </w:r>
      <w:r>
        <w:rPr>
          <w:rFonts w:ascii="Arial" w:eastAsia="Arial" w:hAnsi="Arial" w:cs="Arial"/>
          <w:sz w:val="21"/>
          <w:szCs w:val="21"/>
        </w:rPr>
        <w:t xml:space="preserve">l be </w:t>
      </w:r>
      <w:r>
        <w:rPr>
          <w:rFonts w:ascii="Arial" w:eastAsia="Arial" w:hAnsi="Arial" w:cs="Arial"/>
          <w:spacing w:val="-2"/>
          <w:sz w:val="21"/>
          <w:szCs w:val="21"/>
        </w:rPr>
        <w:t>g</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ned</w:t>
      </w:r>
      <w:r>
        <w:rPr>
          <w:rFonts w:ascii="Arial" w:eastAsia="Arial" w:hAnsi="Arial" w:cs="Arial"/>
          <w:spacing w:val="-1"/>
          <w:sz w:val="21"/>
          <w:szCs w:val="21"/>
        </w:rPr>
        <w:t xml:space="preserve"> </w:t>
      </w:r>
      <w:r>
        <w:rPr>
          <w:rFonts w:ascii="Arial" w:eastAsia="Arial" w:hAnsi="Arial" w:cs="Arial"/>
          <w:spacing w:val="-2"/>
          <w:sz w:val="21"/>
          <w:szCs w:val="21"/>
        </w:rPr>
        <w:t>b</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and cons</w:t>
      </w:r>
      <w:r>
        <w:rPr>
          <w:rFonts w:ascii="Arial" w:eastAsia="Arial" w:hAnsi="Arial" w:cs="Arial"/>
          <w:spacing w:val="-1"/>
          <w:sz w:val="21"/>
          <w:szCs w:val="21"/>
        </w:rPr>
        <w:t>tr</w:t>
      </w:r>
      <w:r>
        <w:rPr>
          <w:rFonts w:ascii="Arial" w:eastAsia="Arial" w:hAnsi="Arial" w:cs="Arial"/>
          <w:sz w:val="21"/>
          <w:szCs w:val="21"/>
        </w:rPr>
        <w:t>u</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cco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an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l</w:t>
      </w:r>
      <w:r>
        <w:rPr>
          <w:rFonts w:ascii="Arial" w:eastAsia="Arial" w:hAnsi="Arial" w:cs="Arial"/>
          <w:sz w:val="21"/>
          <w:szCs w:val="21"/>
        </w:rPr>
        <w:t>a</w:t>
      </w:r>
      <w:r>
        <w:rPr>
          <w:rFonts w:ascii="Arial" w:eastAsia="Arial" w:hAnsi="Arial" w:cs="Arial"/>
          <w:spacing w:val="-1"/>
          <w:sz w:val="21"/>
          <w:szCs w:val="21"/>
        </w:rPr>
        <w:t>w</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w:t>
      </w:r>
      <w:r>
        <w:rPr>
          <w:rFonts w:ascii="Arial" w:eastAsia="Arial" w:hAnsi="Arial" w:cs="Arial"/>
          <w:spacing w:val="1"/>
          <w:sz w:val="21"/>
          <w:szCs w:val="21"/>
        </w:rPr>
        <w:t>Z</w:t>
      </w:r>
      <w:r>
        <w:rPr>
          <w:rFonts w:ascii="Arial" w:eastAsia="Arial" w:hAnsi="Arial" w:cs="Arial"/>
          <w:sz w:val="21"/>
          <w:szCs w:val="21"/>
        </w:rPr>
        <w:t>e</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z w:val="21"/>
          <w:szCs w:val="21"/>
        </w:rPr>
        <w:t>and,</w:t>
      </w:r>
      <w:r>
        <w:rPr>
          <w:rFonts w:ascii="Arial" w:eastAsia="Arial" w:hAnsi="Arial" w:cs="Arial"/>
          <w:spacing w:val="-2"/>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pacing w:val="-2"/>
          <w:sz w:val="21"/>
          <w:szCs w:val="21"/>
        </w:rPr>
        <w:t>e</w:t>
      </w:r>
      <w:r>
        <w:rPr>
          <w:rFonts w:ascii="Arial" w:eastAsia="Arial" w:hAnsi="Arial" w:cs="Arial"/>
          <w:sz w:val="21"/>
          <w:szCs w:val="21"/>
        </w:rPr>
        <w:t xml:space="preserve">ach </w:t>
      </w:r>
      <w:r>
        <w:rPr>
          <w:rFonts w:ascii="Arial" w:eastAsia="Arial" w:hAnsi="Arial" w:cs="Arial"/>
          <w:spacing w:val="-2"/>
          <w:sz w:val="21"/>
          <w:szCs w:val="21"/>
        </w:rPr>
        <w:t>p</w:t>
      </w:r>
      <w:r>
        <w:rPr>
          <w:rFonts w:ascii="Arial" w:eastAsia="Arial" w:hAnsi="Arial" w:cs="Arial"/>
          <w:sz w:val="21"/>
          <w:szCs w:val="21"/>
        </w:rPr>
        <w:t>a</w:t>
      </w:r>
      <w:r>
        <w:rPr>
          <w:rFonts w:ascii="Arial" w:eastAsia="Arial" w:hAnsi="Arial" w:cs="Arial"/>
          <w:spacing w:val="-1"/>
          <w:sz w:val="21"/>
          <w:szCs w:val="21"/>
        </w:rPr>
        <w:t>rt</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z w:val="21"/>
          <w:szCs w:val="21"/>
        </w:rPr>
        <w:t>he</w:t>
      </w:r>
      <w:r>
        <w:rPr>
          <w:rFonts w:ascii="Arial" w:eastAsia="Arial" w:hAnsi="Arial" w:cs="Arial"/>
          <w:spacing w:val="-1"/>
          <w:sz w:val="21"/>
          <w:szCs w:val="21"/>
        </w:rPr>
        <w:t>r</w:t>
      </w:r>
      <w:r>
        <w:rPr>
          <w:rFonts w:ascii="Arial" w:eastAsia="Arial" w:hAnsi="Arial" w:cs="Arial"/>
          <w:sz w:val="21"/>
          <w:szCs w:val="21"/>
        </w:rPr>
        <w:t>eby su</w:t>
      </w:r>
      <w:r>
        <w:rPr>
          <w:rFonts w:ascii="Arial" w:eastAsia="Arial" w:hAnsi="Arial" w:cs="Arial"/>
          <w:spacing w:val="-2"/>
          <w:sz w:val="21"/>
          <w:szCs w:val="21"/>
        </w:rPr>
        <w:t>b</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s</w:t>
      </w:r>
      <w:r>
        <w:rPr>
          <w:rFonts w:ascii="Arial" w:eastAsia="Arial" w:hAnsi="Arial" w:cs="Arial"/>
          <w:spacing w:val="-1"/>
          <w:sz w:val="21"/>
          <w:szCs w:val="21"/>
        </w:rPr>
        <w:t xml:space="preserve"> t</w:t>
      </w:r>
      <w:r>
        <w:rPr>
          <w:rFonts w:ascii="Arial" w:eastAsia="Arial" w:hAnsi="Arial" w:cs="Arial"/>
          <w:sz w:val="21"/>
          <w:szCs w:val="21"/>
        </w:rPr>
        <w:t>o</w:t>
      </w:r>
      <w:r>
        <w:rPr>
          <w:rFonts w:ascii="Arial" w:eastAsia="Arial" w:hAnsi="Arial" w:cs="Arial"/>
          <w:spacing w:val="-1"/>
          <w:sz w:val="21"/>
          <w:szCs w:val="21"/>
        </w:rPr>
        <w:t xml:space="preserve"> t</w:t>
      </w:r>
      <w:r>
        <w:rPr>
          <w:rFonts w:ascii="Arial" w:eastAsia="Arial" w:hAnsi="Arial" w:cs="Arial"/>
          <w:sz w:val="21"/>
          <w:szCs w:val="21"/>
        </w:rPr>
        <w:t>he exc</w:t>
      </w:r>
      <w:r>
        <w:rPr>
          <w:rFonts w:ascii="Arial" w:eastAsia="Arial" w:hAnsi="Arial" w:cs="Arial"/>
          <w:spacing w:val="-1"/>
          <w:sz w:val="21"/>
          <w:szCs w:val="21"/>
        </w:rPr>
        <w:t>l</w:t>
      </w:r>
      <w:r>
        <w:rPr>
          <w:rFonts w:ascii="Arial" w:eastAsia="Arial" w:hAnsi="Arial" w:cs="Arial"/>
          <w:sz w:val="21"/>
          <w:szCs w:val="21"/>
        </w:rPr>
        <w:t>us</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j</w:t>
      </w:r>
      <w:r>
        <w:rPr>
          <w:rFonts w:ascii="Arial" w:eastAsia="Arial" w:hAnsi="Arial" w:cs="Arial"/>
          <w:spacing w:val="-2"/>
          <w:sz w:val="21"/>
          <w:szCs w:val="21"/>
        </w:rPr>
        <w:t>u</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2"/>
          <w:sz w:val="21"/>
          <w:szCs w:val="21"/>
        </w:rPr>
        <w:t>c</w:t>
      </w:r>
      <w:r>
        <w:rPr>
          <w:rFonts w:ascii="Arial" w:eastAsia="Arial" w:hAnsi="Arial" w:cs="Arial"/>
          <w:sz w:val="21"/>
          <w:szCs w:val="21"/>
        </w:rPr>
        <w:t>ou</w:t>
      </w:r>
      <w:r>
        <w:rPr>
          <w:rFonts w:ascii="Arial" w:eastAsia="Arial" w:hAnsi="Arial" w:cs="Arial"/>
          <w:spacing w:val="-1"/>
          <w:sz w:val="21"/>
          <w:szCs w:val="21"/>
        </w:rPr>
        <w:t>rt</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N</w:t>
      </w:r>
      <w:r>
        <w:rPr>
          <w:rFonts w:ascii="Arial" w:eastAsia="Arial" w:hAnsi="Arial" w:cs="Arial"/>
          <w:sz w:val="21"/>
          <w:szCs w:val="21"/>
        </w:rPr>
        <w:t>ew</w:t>
      </w:r>
      <w:r>
        <w:rPr>
          <w:rFonts w:ascii="Arial" w:eastAsia="Arial" w:hAnsi="Arial" w:cs="Arial"/>
          <w:spacing w:val="-2"/>
          <w:sz w:val="21"/>
          <w:szCs w:val="21"/>
        </w:rPr>
        <w:t xml:space="preserve"> Z</w:t>
      </w:r>
      <w:r>
        <w:rPr>
          <w:rFonts w:ascii="Arial" w:eastAsia="Arial" w:hAnsi="Arial" w:cs="Arial"/>
          <w:sz w:val="21"/>
          <w:szCs w:val="21"/>
        </w:rPr>
        <w:t>ea</w:t>
      </w:r>
      <w:r>
        <w:rPr>
          <w:rFonts w:ascii="Arial" w:eastAsia="Arial" w:hAnsi="Arial" w:cs="Arial"/>
          <w:spacing w:val="-1"/>
          <w:sz w:val="21"/>
          <w:szCs w:val="21"/>
        </w:rPr>
        <w:t>l</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pu</w:t>
      </w:r>
      <w:r>
        <w:rPr>
          <w:rFonts w:ascii="Arial" w:eastAsia="Arial" w:hAnsi="Arial" w:cs="Arial"/>
          <w:spacing w:val="-1"/>
          <w:sz w:val="21"/>
          <w:szCs w:val="21"/>
        </w:rPr>
        <w:t>t</w:t>
      </w:r>
      <w:r>
        <w:rPr>
          <w:rFonts w:ascii="Arial" w:eastAsia="Arial" w:hAnsi="Arial" w:cs="Arial"/>
          <w:sz w:val="21"/>
          <w:szCs w:val="21"/>
        </w:rPr>
        <w:t>e a</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2"/>
          <w:sz w:val="21"/>
          <w:szCs w:val="21"/>
        </w:rPr>
        <w:t>o</w:t>
      </w:r>
      <w:r>
        <w:rPr>
          <w:rFonts w:ascii="Arial" w:eastAsia="Arial" w:hAnsi="Arial" w:cs="Arial"/>
          <w:sz w:val="21"/>
          <w:szCs w:val="21"/>
        </w:rPr>
        <w:t>ut</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z w:val="21"/>
          <w:szCs w:val="21"/>
        </w:rPr>
        <w:t>on</w:t>
      </w:r>
      <w:r>
        <w:rPr>
          <w:rFonts w:ascii="Arial" w:eastAsia="Arial" w:hAnsi="Arial" w:cs="Arial"/>
          <w:spacing w:val="-2"/>
          <w:sz w:val="21"/>
          <w:szCs w:val="21"/>
        </w:rPr>
        <w:t>n</w:t>
      </w:r>
      <w:r>
        <w:rPr>
          <w:rFonts w:ascii="Arial" w:eastAsia="Arial" w:hAnsi="Arial" w:cs="Arial"/>
          <w:sz w:val="21"/>
          <w:szCs w:val="21"/>
        </w:rPr>
        <w:t>e</w:t>
      </w:r>
      <w:r>
        <w:rPr>
          <w:rFonts w:ascii="Arial" w:eastAsia="Arial" w:hAnsi="Arial" w:cs="Arial"/>
          <w:spacing w:val="-2"/>
          <w:sz w:val="21"/>
          <w:szCs w:val="21"/>
        </w:rPr>
        <w:t>c</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z w:val="21"/>
          <w:szCs w:val="21"/>
        </w:rPr>
        <w:t xml:space="preserve">on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3"/>
          <w:sz w:val="21"/>
          <w:szCs w:val="21"/>
        </w:rPr>
        <w:t xml:space="preserve"> </w:t>
      </w:r>
      <w:r>
        <w:rPr>
          <w:rFonts w:ascii="Arial" w:eastAsia="Arial" w:hAnsi="Arial" w:cs="Arial"/>
          <w:spacing w:val="1"/>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pacing w:val="-2"/>
          <w:sz w:val="21"/>
          <w:szCs w:val="21"/>
        </w:rPr>
        <w:t>ee</w:t>
      </w:r>
      <w:r>
        <w:rPr>
          <w:rFonts w:ascii="Arial" w:eastAsia="Arial" w:hAnsi="Arial" w:cs="Arial"/>
          <w:spacing w:val="2"/>
          <w:sz w:val="21"/>
          <w:szCs w:val="21"/>
        </w:rPr>
        <w:t>m</w:t>
      </w:r>
      <w:r>
        <w:rPr>
          <w:rFonts w:ascii="Arial" w:eastAsia="Arial" w:hAnsi="Arial" w:cs="Arial"/>
          <w:sz w:val="21"/>
          <w:szCs w:val="21"/>
        </w:rPr>
        <w:t>en</w:t>
      </w:r>
      <w:r>
        <w:rPr>
          <w:rFonts w:ascii="Arial" w:eastAsia="Arial" w:hAnsi="Arial" w:cs="Arial"/>
          <w:spacing w:val="-1"/>
          <w:sz w:val="21"/>
          <w:szCs w:val="21"/>
        </w:rPr>
        <w:t>t</w:t>
      </w:r>
      <w:r>
        <w:rPr>
          <w:rFonts w:ascii="Arial" w:eastAsia="Arial" w:hAnsi="Arial" w:cs="Arial"/>
          <w:sz w:val="21"/>
          <w:szCs w:val="21"/>
        </w:rPr>
        <w:t>.</w:t>
      </w:r>
    </w:p>
    <w:p w:rsidR="00C65F63" w:rsidRDefault="00C65F63">
      <w:pPr>
        <w:spacing w:before="3" w:after="0" w:line="120" w:lineRule="exact"/>
        <w:rPr>
          <w:sz w:val="12"/>
          <w:szCs w:val="12"/>
        </w:rPr>
      </w:pPr>
    </w:p>
    <w:p w:rsidR="00C65F63" w:rsidRDefault="00C65F63">
      <w:pPr>
        <w:spacing w:after="0" w:line="200" w:lineRule="exact"/>
        <w:rPr>
          <w:sz w:val="20"/>
          <w:szCs w:val="20"/>
        </w:rPr>
      </w:pPr>
    </w:p>
    <w:p w:rsidR="00C65F63" w:rsidRDefault="00C65F63">
      <w:pPr>
        <w:spacing w:after="0" w:line="200" w:lineRule="exact"/>
        <w:rPr>
          <w:sz w:val="20"/>
          <w:szCs w:val="20"/>
        </w:rPr>
      </w:pPr>
    </w:p>
    <w:p w:rsidR="00C65F63" w:rsidRDefault="00E36DCF">
      <w:pPr>
        <w:tabs>
          <w:tab w:val="left" w:pos="1040"/>
        </w:tabs>
        <w:spacing w:after="0" w:line="240" w:lineRule="auto"/>
        <w:ind w:left="122" w:right="-20"/>
        <w:rPr>
          <w:rFonts w:ascii="Arial" w:eastAsia="Arial" w:hAnsi="Arial" w:cs="Arial"/>
          <w:sz w:val="24"/>
          <w:szCs w:val="24"/>
        </w:rPr>
      </w:pPr>
      <w:r>
        <w:rPr>
          <w:rFonts w:ascii="Arial" w:eastAsia="Arial" w:hAnsi="Arial" w:cs="Arial"/>
          <w:b/>
          <w:bCs/>
          <w:sz w:val="24"/>
          <w:szCs w:val="24"/>
        </w:rPr>
        <w:t>9</w:t>
      </w:r>
      <w:r>
        <w:rPr>
          <w:rFonts w:ascii="Arial" w:eastAsia="Arial" w:hAnsi="Arial" w:cs="Arial"/>
          <w:b/>
          <w:bCs/>
          <w:sz w:val="24"/>
          <w:szCs w:val="24"/>
        </w:rPr>
        <w:tab/>
        <w:t>Coll</w:t>
      </w:r>
      <w:r>
        <w:rPr>
          <w:rFonts w:ascii="Arial" w:eastAsia="Arial" w:hAnsi="Arial" w:cs="Arial"/>
          <w:b/>
          <w:bCs/>
          <w:spacing w:val="1"/>
          <w:sz w:val="24"/>
          <w:szCs w:val="24"/>
        </w:rPr>
        <w:t>ec</w:t>
      </w:r>
      <w:r>
        <w:rPr>
          <w:rFonts w:ascii="Arial" w:eastAsia="Arial" w:hAnsi="Arial" w:cs="Arial"/>
          <w:b/>
          <w:bCs/>
          <w:spacing w:val="-1"/>
          <w:sz w:val="24"/>
          <w:szCs w:val="24"/>
        </w:rPr>
        <w:t>t</w:t>
      </w:r>
      <w:r>
        <w:rPr>
          <w:rFonts w:ascii="Arial" w:eastAsia="Arial" w:hAnsi="Arial" w:cs="Arial"/>
          <w:b/>
          <w:bCs/>
          <w:sz w:val="24"/>
          <w:szCs w:val="24"/>
        </w:rPr>
        <w:t>ion of U</w:t>
      </w:r>
      <w:r>
        <w:rPr>
          <w:rFonts w:ascii="Arial" w:eastAsia="Arial" w:hAnsi="Arial" w:cs="Arial"/>
          <w:b/>
          <w:bCs/>
          <w:spacing w:val="1"/>
          <w:sz w:val="24"/>
          <w:szCs w:val="24"/>
        </w:rPr>
        <w:t>sa</w:t>
      </w:r>
      <w:r>
        <w:rPr>
          <w:rFonts w:ascii="Arial" w:eastAsia="Arial" w:hAnsi="Arial" w:cs="Arial"/>
          <w:b/>
          <w:bCs/>
          <w:sz w:val="24"/>
          <w:szCs w:val="24"/>
        </w:rPr>
        <w:t>ge</w:t>
      </w:r>
      <w:r>
        <w:rPr>
          <w:rFonts w:ascii="Arial" w:eastAsia="Arial" w:hAnsi="Arial" w:cs="Arial"/>
          <w:b/>
          <w:bCs/>
          <w:spacing w:val="-1"/>
          <w:sz w:val="24"/>
          <w:szCs w:val="24"/>
        </w:rPr>
        <w:t xml:space="preserve"> </w:t>
      </w:r>
      <w:r>
        <w:rPr>
          <w:rFonts w:ascii="Arial" w:eastAsia="Arial" w:hAnsi="Arial" w:cs="Arial"/>
          <w:b/>
          <w:bCs/>
          <w:spacing w:val="-2"/>
          <w:sz w:val="24"/>
          <w:szCs w:val="24"/>
        </w:rPr>
        <w:t>I</w:t>
      </w:r>
      <w:r>
        <w:rPr>
          <w:rFonts w:ascii="Arial" w:eastAsia="Arial" w:hAnsi="Arial" w:cs="Arial"/>
          <w:b/>
          <w:bCs/>
          <w:sz w:val="24"/>
          <w:szCs w:val="24"/>
        </w:rPr>
        <w:t>n</w:t>
      </w:r>
      <w:r>
        <w:rPr>
          <w:rFonts w:ascii="Arial" w:eastAsia="Arial" w:hAnsi="Arial" w:cs="Arial"/>
          <w:b/>
          <w:bCs/>
          <w:spacing w:val="-1"/>
          <w:sz w:val="24"/>
          <w:szCs w:val="24"/>
        </w:rPr>
        <w:t>f</w:t>
      </w:r>
      <w:r>
        <w:rPr>
          <w:rFonts w:ascii="Arial" w:eastAsia="Arial" w:hAnsi="Arial" w:cs="Arial"/>
          <w:b/>
          <w:bCs/>
          <w:sz w:val="24"/>
          <w:szCs w:val="24"/>
        </w:rPr>
        <w:t>orm</w:t>
      </w:r>
      <w:r>
        <w:rPr>
          <w:rFonts w:ascii="Arial" w:eastAsia="Arial" w:hAnsi="Arial" w:cs="Arial"/>
          <w:b/>
          <w:bCs/>
          <w:spacing w:val="1"/>
          <w:sz w:val="24"/>
          <w:szCs w:val="24"/>
        </w:rPr>
        <w:t>a</w:t>
      </w:r>
      <w:r>
        <w:rPr>
          <w:rFonts w:ascii="Arial" w:eastAsia="Arial" w:hAnsi="Arial" w:cs="Arial"/>
          <w:b/>
          <w:bCs/>
          <w:spacing w:val="-1"/>
          <w:sz w:val="24"/>
          <w:szCs w:val="24"/>
        </w:rPr>
        <w:t>t</w:t>
      </w:r>
      <w:r>
        <w:rPr>
          <w:rFonts w:ascii="Arial" w:eastAsia="Arial" w:hAnsi="Arial" w:cs="Arial"/>
          <w:b/>
          <w:bCs/>
          <w:sz w:val="24"/>
          <w:szCs w:val="24"/>
        </w:rPr>
        <w:t>ion</w:t>
      </w:r>
    </w:p>
    <w:p w:rsidR="00C65F63" w:rsidRDefault="00C65F63">
      <w:pPr>
        <w:spacing w:after="0" w:line="280" w:lineRule="exact"/>
        <w:rPr>
          <w:sz w:val="28"/>
          <w:szCs w:val="28"/>
        </w:rPr>
      </w:pPr>
    </w:p>
    <w:p w:rsidR="00C65F63" w:rsidRDefault="00E36DCF">
      <w:pPr>
        <w:spacing w:after="0"/>
        <w:ind w:left="1046" w:right="205"/>
        <w:rPr>
          <w:rFonts w:ascii="Arial" w:eastAsia="Arial" w:hAnsi="Arial" w:cs="Arial"/>
          <w:sz w:val="21"/>
          <w:szCs w:val="21"/>
        </w:rPr>
      </w:pPr>
      <w:r>
        <w:rPr>
          <w:rFonts w:ascii="Arial" w:eastAsia="Arial" w:hAnsi="Arial" w:cs="Arial"/>
          <w:spacing w:val="-2"/>
          <w:sz w:val="21"/>
          <w:szCs w:val="21"/>
        </w:rPr>
        <w:t>Y</w:t>
      </w:r>
      <w:r>
        <w:rPr>
          <w:rFonts w:ascii="Arial" w:eastAsia="Arial" w:hAnsi="Arial" w:cs="Arial"/>
          <w:sz w:val="21"/>
          <w:szCs w:val="21"/>
        </w:rPr>
        <w:t>ou ag</w:t>
      </w:r>
      <w:r>
        <w:rPr>
          <w:rFonts w:ascii="Arial" w:eastAsia="Arial" w:hAnsi="Arial" w:cs="Arial"/>
          <w:spacing w:val="-1"/>
          <w:sz w:val="21"/>
          <w:szCs w:val="21"/>
        </w:rPr>
        <w:t>r</w:t>
      </w:r>
      <w:r>
        <w:rPr>
          <w:rFonts w:ascii="Arial" w:eastAsia="Arial" w:hAnsi="Arial" w:cs="Arial"/>
          <w:sz w:val="21"/>
          <w:szCs w:val="21"/>
        </w:rPr>
        <w:t xml:space="preserve">ee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w:t>
      </w:r>
      <w:del w:id="2" w:author="Nick Turner" w:date="2013-04-17T14:48:00Z">
        <w:r w:rsidDel="00BF0211">
          <w:rPr>
            <w:rFonts w:ascii="Arial" w:eastAsia="Arial" w:hAnsi="Arial" w:cs="Arial"/>
            <w:spacing w:val="-2"/>
            <w:sz w:val="21"/>
            <w:szCs w:val="21"/>
          </w:rPr>
          <w:delText>B</w:delText>
        </w:r>
        <w:r w:rsidDel="00BF0211">
          <w:rPr>
            <w:rFonts w:ascii="Arial" w:eastAsia="Arial" w:hAnsi="Arial" w:cs="Arial"/>
            <w:sz w:val="21"/>
            <w:szCs w:val="21"/>
          </w:rPr>
          <w:delText>a</w:delText>
        </w:r>
        <w:r w:rsidDel="00BF0211">
          <w:rPr>
            <w:rFonts w:ascii="Arial" w:eastAsia="Arial" w:hAnsi="Arial" w:cs="Arial"/>
            <w:spacing w:val="-2"/>
            <w:sz w:val="21"/>
            <w:szCs w:val="21"/>
          </w:rPr>
          <w:delText>n</w:delText>
        </w:r>
        <w:r w:rsidDel="00BF0211">
          <w:rPr>
            <w:rFonts w:ascii="Arial" w:eastAsia="Arial" w:hAnsi="Arial" w:cs="Arial"/>
            <w:sz w:val="21"/>
            <w:szCs w:val="21"/>
          </w:rPr>
          <w:delText>k</w:delText>
        </w:r>
        <w:r w:rsidDel="00BF0211">
          <w:rPr>
            <w:rFonts w:ascii="Arial" w:eastAsia="Arial" w:hAnsi="Arial" w:cs="Arial"/>
            <w:spacing w:val="1"/>
            <w:sz w:val="21"/>
            <w:szCs w:val="21"/>
          </w:rPr>
          <w:delText>l</w:delText>
        </w:r>
        <w:r w:rsidDel="00BF0211">
          <w:rPr>
            <w:rFonts w:ascii="Arial" w:eastAsia="Arial" w:hAnsi="Arial" w:cs="Arial"/>
            <w:spacing w:val="-1"/>
            <w:sz w:val="21"/>
            <w:szCs w:val="21"/>
          </w:rPr>
          <w:delText>i</w:delText>
        </w:r>
        <w:r w:rsidDel="00BF0211">
          <w:rPr>
            <w:rFonts w:ascii="Arial" w:eastAsia="Arial" w:hAnsi="Arial" w:cs="Arial"/>
            <w:spacing w:val="-2"/>
            <w:sz w:val="21"/>
            <w:szCs w:val="21"/>
          </w:rPr>
          <w:delText>n</w:delText>
        </w:r>
        <w:r w:rsidDel="00BF0211">
          <w:rPr>
            <w:rFonts w:ascii="Arial" w:eastAsia="Arial" w:hAnsi="Arial" w:cs="Arial"/>
            <w:sz w:val="21"/>
            <w:szCs w:val="21"/>
          </w:rPr>
          <w:delText>k</w:delText>
        </w:r>
      </w:del>
      <w:ins w:id="3" w:author="Nick Turner" w:date="2013-04-17T14:48:00Z">
        <w:r w:rsidR="00BF0211">
          <w:rPr>
            <w:rFonts w:ascii="Arial" w:eastAsia="Arial" w:hAnsi="Arial" w:cs="Arial"/>
            <w:spacing w:val="-2"/>
            <w:sz w:val="21"/>
            <w:szCs w:val="21"/>
          </w:rPr>
          <w:t>B</w:t>
        </w:r>
        <w:r w:rsidR="00BF0211">
          <w:rPr>
            <w:rFonts w:ascii="Arial" w:eastAsia="Arial" w:hAnsi="Arial" w:cs="Arial"/>
            <w:sz w:val="21"/>
            <w:szCs w:val="21"/>
          </w:rPr>
          <w:t>a</w:t>
        </w:r>
        <w:r w:rsidR="00BF0211">
          <w:rPr>
            <w:rFonts w:ascii="Arial" w:eastAsia="Arial" w:hAnsi="Arial" w:cs="Arial"/>
            <w:spacing w:val="-2"/>
            <w:sz w:val="21"/>
            <w:szCs w:val="21"/>
          </w:rPr>
          <w:t>n</w:t>
        </w:r>
        <w:r w:rsidR="00BF0211">
          <w:rPr>
            <w:rFonts w:ascii="Arial" w:eastAsia="Arial" w:hAnsi="Arial" w:cs="Arial"/>
            <w:sz w:val="21"/>
            <w:szCs w:val="21"/>
          </w:rPr>
          <w:t>k</w:t>
        </w:r>
        <w:r w:rsidR="00BF0211">
          <w:rPr>
            <w:rFonts w:ascii="Arial" w:eastAsia="Arial" w:hAnsi="Arial" w:cs="Arial"/>
            <w:spacing w:val="1"/>
            <w:sz w:val="21"/>
            <w:szCs w:val="21"/>
          </w:rPr>
          <w:t>L</w:t>
        </w:r>
        <w:r w:rsidR="00BF0211">
          <w:rPr>
            <w:rFonts w:ascii="Arial" w:eastAsia="Arial" w:hAnsi="Arial" w:cs="Arial"/>
            <w:spacing w:val="-1"/>
            <w:sz w:val="21"/>
            <w:szCs w:val="21"/>
          </w:rPr>
          <w:t>i</w:t>
        </w:r>
        <w:r w:rsidR="00BF0211">
          <w:rPr>
            <w:rFonts w:ascii="Arial" w:eastAsia="Arial" w:hAnsi="Arial" w:cs="Arial"/>
            <w:spacing w:val="-2"/>
            <w:sz w:val="21"/>
            <w:szCs w:val="21"/>
          </w:rPr>
          <w:t>n</w:t>
        </w:r>
        <w:r w:rsidR="00BF0211">
          <w:rPr>
            <w:rFonts w:ascii="Arial" w:eastAsia="Arial" w:hAnsi="Arial" w:cs="Arial"/>
            <w:sz w:val="21"/>
            <w:szCs w:val="21"/>
          </w:rPr>
          <w:t>k</w:t>
        </w:r>
      </w:ins>
      <w:r>
        <w:rPr>
          <w:rFonts w:ascii="Arial" w:eastAsia="Arial" w:hAnsi="Arial" w:cs="Arial"/>
          <w:spacing w:val="2"/>
          <w:sz w:val="21"/>
          <w:szCs w:val="21"/>
        </w:rPr>
        <w:t xml:space="preserve"> </w:t>
      </w:r>
      <w:r>
        <w:rPr>
          <w:rFonts w:ascii="Arial" w:eastAsia="Arial" w:hAnsi="Arial" w:cs="Arial"/>
          <w:spacing w:val="-2"/>
          <w:sz w:val="21"/>
          <w:szCs w:val="21"/>
        </w:rPr>
        <w:t>s</w:t>
      </w:r>
      <w:r>
        <w:rPr>
          <w:rFonts w:ascii="Arial" w:eastAsia="Arial" w:hAnsi="Arial" w:cs="Arial"/>
          <w:sz w:val="21"/>
          <w:szCs w:val="21"/>
        </w:rPr>
        <w:t>ha</w:t>
      </w:r>
      <w:r>
        <w:rPr>
          <w:rFonts w:ascii="Arial" w:eastAsia="Arial" w:hAnsi="Arial" w:cs="Arial"/>
          <w:spacing w:val="-1"/>
          <w:sz w:val="21"/>
          <w:szCs w:val="21"/>
        </w:rPr>
        <w:t>l</w:t>
      </w:r>
      <w:r>
        <w:rPr>
          <w:rFonts w:ascii="Arial" w:eastAsia="Arial" w:hAnsi="Arial" w:cs="Arial"/>
          <w:sz w:val="21"/>
          <w:szCs w:val="21"/>
        </w:rPr>
        <w:t>l ha</w:t>
      </w:r>
      <w:r>
        <w:rPr>
          <w:rFonts w:ascii="Arial" w:eastAsia="Arial" w:hAnsi="Arial" w:cs="Arial"/>
          <w:spacing w:val="-2"/>
          <w:sz w:val="21"/>
          <w:szCs w:val="21"/>
        </w:rPr>
        <w:t>v</w:t>
      </w:r>
      <w:r>
        <w:rPr>
          <w:rFonts w:ascii="Arial" w:eastAsia="Arial" w:hAnsi="Arial" w:cs="Arial"/>
          <w:sz w:val="21"/>
          <w:szCs w:val="21"/>
        </w:rPr>
        <w:t>e</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g</w:t>
      </w:r>
      <w:r>
        <w:rPr>
          <w:rFonts w:ascii="Arial" w:eastAsia="Arial" w:hAnsi="Arial" w:cs="Arial"/>
          <w:sz w:val="21"/>
          <w:szCs w:val="21"/>
        </w:rPr>
        <w:t>ht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z w:val="21"/>
          <w:szCs w:val="21"/>
        </w:rPr>
        <w:t>use,</w:t>
      </w:r>
      <w:r>
        <w:rPr>
          <w:rFonts w:ascii="Arial" w:eastAsia="Arial" w:hAnsi="Arial" w:cs="Arial"/>
          <w:spacing w:val="-2"/>
          <w:sz w:val="21"/>
          <w:szCs w:val="21"/>
        </w:rPr>
        <w:t xml:space="preserve"> </w:t>
      </w:r>
      <w:r>
        <w:rPr>
          <w:rFonts w:ascii="Arial" w:eastAsia="Arial" w:hAnsi="Arial" w:cs="Arial"/>
          <w:sz w:val="21"/>
          <w:szCs w:val="21"/>
        </w:rPr>
        <w:t>cop</w:t>
      </w:r>
      <w:r>
        <w:rPr>
          <w:rFonts w:ascii="Arial" w:eastAsia="Arial" w:hAnsi="Arial" w:cs="Arial"/>
          <w:spacing w:val="-2"/>
          <w:sz w:val="21"/>
          <w:szCs w:val="21"/>
        </w:rPr>
        <w:t>y</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z w:val="21"/>
          <w:szCs w:val="21"/>
        </w:rPr>
        <w:t>s</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2"/>
          <w:sz w:val="21"/>
          <w:szCs w:val="21"/>
        </w:rPr>
        <w:t xml:space="preserve"> </w:t>
      </w:r>
      <w:r>
        <w:rPr>
          <w:rFonts w:ascii="Arial" w:eastAsia="Arial" w:hAnsi="Arial" w:cs="Arial"/>
          <w:spacing w:val="-1"/>
          <w:sz w:val="21"/>
          <w:szCs w:val="21"/>
        </w:rPr>
        <w:t>tr</w:t>
      </w:r>
      <w:r>
        <w:rPr>
          <w:rFonts w:ascii="Arial" w:eastAsia="Arial" w:hAnsi="Arial" w:cs="Arial"/>
          <w:sz w:val="21"/>
          <w:szCs w:val="21"/>
        </w:rPr>
        <w:t>ans</w:t>
      </w:r>
      <w:r>
        <w:rPr>
          <w:rFonts w:ascii="Arial" w:eastAsia="Arial" w:hAnsi="Arial" w:cs="Arial"/>
          <w:spacing w:val="1"/>
          <w:sz w:val="21"/>
          <w:szCs w:val="21"/>
        </w:rPr>
        <w:t>f</w:t>
      </w:r>
      <w:r>
        <w:rPr>
          <w:rFonts w:ascii="Arial" w:eastAsia="Arial" w:hAnsi="Arial" w:cs="Arial"/>
          <w:sz w:val="21"/>
          <w:szCs w:val="21"/>
        </w:rPr>
        <w:t>e</w:t>
      </w:r>
      <w:r>
        <w:rPr>
          <w:rFonts w:ascii="Arial" w:eastAsia="Arial" w:hAnsi="Arial" w:cs="Arial"/>
          <w:spacing w:val="-1"/>
          <w:sz w:val="21"/>
          <w:szCs w:val="21"/>
        </w:rPr>
        <w:t>r</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tr</w:t>
      </w:r>
      <w:r>
        <w:rPr>
          <w:rFonts w:ascii="Arial" w:eastAsia="Arial" w:hAnsi="Arial" w:cs="Arial"/>
          <w:sz w:val="21"/>
          <w:szCs w:val="21"/>
        </w:rPr>
        <w:t>an</w:t>
      </w:r>
      <w:r>
        <w:rPr>
          <w:rFonts w:ascii="Arial" w:eastAsia="Arial" w:hAnsi="Arial" w:cs="Arial"/>
          <w:spacing w:val="-2"/>
          <w:sz w:val="21"/>
          <w:szCs w:val="21"/>
        </w:rPr>
        <w:t>s</w:t>
      </w:r>
      <w:r>
        <w:rPr>
          <w:rFonts w:ascii="Arial" w:eastAsia="Arial" w:hAnsi="Arial" w:cs="Arial"/>
          <w:spacing w:val="-1"/>
          <w:sz w:val="21"/>
          <w:szCs w:val="21"/>
        </w:rPr>
        <w:t>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 d</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2"/>
          <w:sz w:val="21"/>
          <w:szCs w:val="21"/>
        </w:rPr>
        <w:t>p</w:t>
      </w:r>
      <w:r>
        <w:rPr>
          <w:rFonts w:ascii="Arial" w:eastAsia="Arial" w:hAnsi="Arial" w:cs="Arial"/>
          <w:spacing w:val="1"/>
          <w:sz w:val="21"/>
          <w:szCs w:val="21"/>
        </w:rPr>
        <w:t>l</w:t>
      </w:r>
      <w:r>
        <w:rPr>
          <w:rFonts w:ascii="Arial" w:eastAsia="Arial" w:hAnsi="Arial" w:cs="Arial"/>
          <w:sz w:val="21"/>
          <w:szCs w:val="21"/>
        </w:rPr>
        <w:t>ay</w:t>
      </w:r>
      <w:r>
        <w:rPr>
          <w:rFonts w:ascii="Arial" w:eastAsia="Arial" w:hAnsi="Arial" w:cs="Arial"/>
          <w:spacing w:val="-3"/>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w:t>
      </w:r>
      <w:r>
        <w:rPr>
          <w:rFonts w:ascii="Arial" w:eastAsia="Arial" w:hAnsi="Arial" w:cs="Arial"/>
          <w:spacing w:val="-2"/>
          <w:sz w:val="21"/>
          <w:szCs w:val="21"/>
        </w:rPr>
        <w:t>a</w:t>
      </w:r>
      <w:r>
        <w:rPr>
          <w:rFonts w:ascii="Arial" w:eastAsia="Arial" w:hAnsi="Arial" w:cs="Arial"/>
          <w:spacing w:val="1"/>
          <w:sz w:val="21"/>
          <w:szCs w:val="21"/>
        </w:rPr>
        <w:t>l</w:t>
      </w:r>
      <w:r>
        <w:rPr>
          <w:rFonts w:ascii="Arial" w:eastAsia="Arial" w:hAnsi="Arial" w:cs="Arial"/>
          <w:spacing w:val="-2"/>
          <w:sz w:val="21"/>
          <w:szCs w:val="21"/>
        </w:rPr>
        <w:t>y</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z w:val="21"/>
          <w:szCs w:val="21"/>
        </w:rPr>
        <w:t>any</w:t>
      </w:r>
      <w:r>
        <w:rPr>
          <w:rFonts w:ascii="Arial" w:eastAsia="Arial" w:hAnsi="Arial" w:cs="Arial"/>
          <w:spacing w:val="-3"/>
          <w:sz w:val="21"/>
          <w:szCs w:val="21"/>
        </w:rPr>
        <w:t xml:space="preserve"> </w:t>
      </w:r>
      <w:r>
        <w:rPr>
          <w:rFonts w:ascii="Arial" w:eastAsia="Arial" w:hAnsi="Arial" w:cs="Arial"/>
          <w:sz w:val="21"/>
          <w:szCs w:val="21"/>
        </w:rPr>
        <w:t>e</w:t>
      </w:r>
      <w:r>
        <w:rPr>
          <w:rFonts w:ascii="Arial" w:eastAsia="Arial" w:hAnsi="Arial" w:cs="Arial"/>
          <w:spacing w:val="1"/>
          <w:sz w:val="21"/>
          <w:szCs w:val="21"/>
        </w:rPr>
        <w:t>l</w:t>
      </w:r>
      <w:r>
        <w:rPr>
          <w:rFonts w:ascii="Arial" w:eastAsia="Arial" w:hAnsi="Arial" w:cs="Arial"/>
          <w:sz w:val="21"/>
          <w:szCs w:val="21"/>
        </w:rPr>
        <w:t>ec</w:t>
      </w:r>
      <w:r>
        <w:rPr>
          <w:rFonts w:ascii="Arial" w:eastAsia="Arial" w:hAnsi="Arial" w:cs="Arial"/>
          <w:spacing w:val="-1"/>
          <w:sz w:val="21"/>
          <w:szCs w:val="21"/>
        </w:rPr>
        <w:t>tr</w:t>
      </w:r>
      <w:r>
        <w:rPr>
          <w:rFonts w:ascii="Arial" w:eastAsia="Arial" w:hAnsi="Arial" w:cs="Arial"/>
          <w:sz w:val="21"/>
          <w:szCs w:val="21"/>
        </w:rPr>
        <w:t>o</w:t>
      </w:r>
      <w:r>
        <w:rPr>
          <w:rFonts w:ascii="Arial" w:eastAsia="Arial" w:hAnsi="Arial" w:cs="Arial"/>
          <w:spacing w:val="-2"/>
          <w:sz w:val="21"/>
          <w:szCs w:val="21"/>
        </w:rPr>
        <w:t>n</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1"/>
          <w:sz w:val="21"/>
          <w:szCs w:val="21"/>
        </w:rPr>
        <w:t xml:space="preserve"> </w:t>
      </w:r>
      <w:r>
        <w:rPr>
          <w:rFonts w:ascii="Arial" w:eastAsia="Arial" w:hAnsi="Arial" w:cs="Arial"/>
          <w:spacing w:val="-2"/>
          <w:sz w:val="21"/>
          <w:szCs w:val="21"/>
        </w:rPr>
        <w:t>d</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1"/>
          <w:sz w:val="21"/>
          <w:szCs w:val="21"/>
        </w:rPr>
        <w:t>f</w:t>
      </w:r>
      <w:r>
        <w:rPr>
          <w:rFonts w:ascii="Arial" w:eastAsia="Arial" w:hAnsi="Arial" w:cs="Arial"/>
          <w:sz w:val="21"/>
          <w:szCs w:val="21"/>
        </w:rPr>
        <w:t>o</w:t>
      </w:r>
      <w:r>
        <w:rPr>
          <w:rFonts w:ascii="Arial" w:eastAsia="Arial" w:hAnsi="Arial" w:cs="Arial"/>
          <w:spacing w:val="-3"/>
          <w:sz w:val="21"/>
          <w:szCs w:val="21"/>
        </w:rPr>
        <w:t>r</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on</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1"/>
          <w:sz w:val="21"/>
          <w:szCs w:val="21"/>
        </w:rPr>
        <w:t>t</w:t>
      </w:r>
      <w:r>
        <w:rPr>
          <w:rFonts w:ascii="Arial" w:eastAsia="Arial" w:hAnsi="Arial" w:cs="Arial"/>
          <w:sz w:val="21"/>
          <w:szCs w:val="21"/>
        </w:rPr>
        <w:t>e</w:t>
      </w:r>
      <w:r>
        <w:rPr>
          <w:rFonts w:ascii="Arial" w:eastAsia="Arial" w:hAnsi="Arial" w:cs="Arial"/>
          <w:spacing w:val="-1"/>
          <w:sz w:val="21"/>
          <w:szCs w:val="21"/>
        </w:rPr>
        <w:t>ri</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i</w:t>
      </w:r>
      <w:r>
        <w:rPr>
          <w:rFonts w:ascii="Arial" w:eastAsia="Arial" w:hAnsi="Arial" w:cs="Arial"/>
          <w:sz w:val="21"/>
          <w:szCs w:val="21"/>
        </w:rPr>
        <w:t>nc</w:t>
      </w:r>
      <w:r>
        <w:rPr>
          <w:rFonts w:ascii="Arial" w:eastAsia="Arial" w:hAnsi="Arial" w:cs="Arial"/>
          <w:spacing w:val="-1"/>
          <w:sz w:val="21"/>
          <w:szCs w:val="21"/>
        </w:rPr>
        <w:t>l</w:t>
      </w:r>
      <w:r>
        <w:rPr>
          <w:rFonts w:ascii="Arial" w:eastAsia="Arial" w:hAnsi="Arial" w:cs="Arial"/>
          <w:sz w:val="21"/>
          <w:szCs w:val="21"/>
        </w:rPr>
        <w:t>u</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 xml:space="preserve">ng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pacing w:val="-2"/>
          <w:sz w:val="21"/>
          <w:szCs w:val="21"/>
        </w:rPr>
        <w:t>e</w:t>
      </w:r>
      <w:r>
        <w:rPr>
          <w:rFonts w:ascii="Arial" w:eastAsia="Arial" w:hAnsi="Arial" w:cs="Arial"/>
          <w:sz w:val="21"/>
          <w:szCs w:val="21"/>
        </w:rPr>
        <w:t xml:space="preserve">nus </w:t>
      </w:r>
      <w:r>
        <w:rPr>
          <w:rFonts w:ascii="Arial" w:eastAsia="Arial" w:hAnsi="Arial" w:cs="Arial"/>
          <w:spacing w:val="-2"/>
          <w:sz w:val="21"/>
          <w:szCs w:val="21"/>
        </w:rPr>
        <w:t>y</w:t>
      </w:r>
      <w:r>
        <w:rPr>
          <w:rFonts w:ascii="Arial" w:eastAsia="Arial" w:hAnsi="Arial" w:cs="Arial"/>
          <w:sz w:val="21"/>
          <w:szCs w:val="21"/>
        </w:rPr>
        <w:t>ou se</w:t>
      </w:r>
      <w:r>
        <w:rPr>
          <w:rFonts w:ascii="Arial" w:eastAsia="Arial" w:hAnsi="Arial" w:cs="Arial"/>
          <w:spacing w:val="1"/>
          <w:sz w:val="21"/>
          <w:szCs w:val="21"/>
        </w:rPr>
        <w:t>l</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z w:val="21"/>
          <w:szCs w:val="21"/>
        </w:rPr>
        <w: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he n</w:t>
      </w:r>
      <w:r>
        <w:rPr>
          <w:rFonts w:ascii="Arial" w:eastAsia="Arial" w:hAnsi="Arial" w:cs="Arial"/>
          <w:spacing w:val="-2"/>
          <w:sz w:val="21"/>
          <w:szCs w:val="21"/>
        </w:rPr>
        <w:t>u</w:t>
      </w:r>
      <w:r>
        <w:rPr>
          <w:rFonts w:ascii="Arial" w:eastAsia="Arial" w:hAnsi="Arial" w:cs="Arial"/>
          <w:spacing w:val="-1"/>
          <w:sz w:val="21"/>
          <w:szCs w:val="21"/>
        </w:rPr>
        <w:t>m</w:t>
      </w:r>
      <w:r>
        <w:rPr>
          <w:rFonts w:ascii="Arial" w:eastAsia="Arial" w:hAnsi="Arial" w:cs="Arial"/>
          <w:sz w:val="21"/>
          <w:szCs w:val="21"/>
        </w:rPr>
        <w:t>ber</w:t>
      </w:r>
      <w:r>
        <w:rPr>
          <w:rFonts w:ascii="Arial" w:eastAsia="Arial" w:hAnsi="Arial" w:cs="Arial"/>
          <w:spacing w:val="-2"/>
          <w:sz w:val="21"/>
          <w:szCs w:val="21"/>
        </w:rPr>
        <w:t xml:space="preserve"> </w:t>
      </w:r>
      <w:r>
        <w:rPr>
          <w:rFonts w:ascii="Arial" w:eastAsia="Arial" w:hAnsi="Arial" w:cs="Arial"/>
          <w:sz w:val="21"/>
          <w:szCs w:val="21"/>
        </w:rPr>
        <w:t>of</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pacing w:val="1"/>
          <w:sz w:val="21"/>
          <w:szCs w:val="21"/>
        </w:rPr>
        <w:t>i</w:t>
      </w:r>
      <w:r>
        <w:rPr>
          <w:rFonts w:ascii="Arial" w:eastAsia="Arial" w:hAnsi="Arial" w:cs="Arial"/>
          <w:spacing w:val="-1"/>
          <w:sz w:val="21"/>
          <w:szCs w:val="21"/>
        </w:rPr>
        <w:t>m</w:t>
      </w:r>
      <w:r>
        <w:rPr>
          <w:rFonts w:ascii="Arial" w:eastAsia="Arial" w:hAnsi="Arial" w:cs="Arial"/>
          <w:sz w:val="21"/>
          <w:szCs w:val="21"/>
        </w:rPr>
        <w:t>es</w:t>
      </w:r>
      <w:r>
        <w:rPr>
          <w:rFonts w:ascii="Arial" w:eastAsia="Arial" w:hAnsi="Arial" w:cs="Arial"/>
          <w:spacing w:val="-1"/>
          <w:sz w:val="21"/>
          <w:szCs w:val="21"/>
        </w:rPr>
        <w:t xml:space="preserve"> </w:t>
      </w:r>
      <w:r>
        <w:rPr>
          <w:rFonts w:ascii="Arial" w:eastAsia="Arial" w:hAnsi="Arial" w:cs="Arial"/>
          <w:sz w:val="21"/>
          <w:szCs w:val="21"/>
        </w:rPr>
        <w:t>e</w:t>
      </w:r>
      <w:r>
        <w:rPr>
          <w:rFonts w:ascii="Arial" w:eastAsia="Arial" w:hAnsi="Arial" w:cs="Arial"/>
          <w:spacing w:val="-2"/>
          <w:sz w:val="21"/>
          <w:szCs w:val="21"/>
        </w:rPr>
        <w:t>a</w:t>
      </w:r>
      <w:r>
        <w:rPr>
          <w:rFonts w:ascii="Arial" w:eastAsia="Arial" w:hAnsi="Arial" w:cs="Arial"/>
          <w:sz w:val="21"/>
          <w:szCs w:val="21"/>
        </w:rPr>
        <w:t>ch</w:t>
      </w:r>
      <w:r>
        <w:rPr>
          <w:rFonts w:ascii="Arial" w:eastAsia="Arial" w:hAnsi="Arial" w:cs="Arial"/>
          <w:spacing w:val="-3"/>
          <w:sz w:val="21"/>
          <w:szCs w:val="21"/>
        </w:rPr>
        <w:t xml:space="preserve"> </w:t>
      </w:r>
      <w:r>
        <w:rPr>
          <w:rFonts w:ascii="Arial" w:eastAsia="Arial" w:hAnsi="Arial" w:cs="Arial"/>
          <w:spacing w:val="2"/>
          <w:sz w:val="21"/>
          <w:szCs w:val="21"/>
        </w:rPr>
        <w:t>m</w:t>
      </w:r>
      <w:r>
        <w:rPr>
          <w:rFonts w:ascii="Arial" w:eastAsia="Arial" w:hAnsi="Arial" w:cs="Arial"/>
          <w:sz w:val="21"/>
          <w:szCs w:val="21"/>
        </w:rPr>
        <w:t>e</w:t>
      </w:r>
      <w:r>
        <w:rPr>
          <w:rFonts w:ascii="Arial" w:eastAsia="Arial" w:hAnsi="Arial" w:cs="Arial"/>
          <w:spacing w:val="-2"/>
          <w:sz w:val="21"/>
          <w:szCs w:val="21"/>
        </w:rPr>
        <w:t>n</w:t>
      </w:r>
      <w:r>
        <w:rPr>
          <w:rFonts w:ascii="Arial" w:eastAsia="Arial" w:hAnsi="Arial" w:cs="Arial"/>
          <w:sz w:val="21"/>
          <w:szCs w:val="21"/>
        </w:rPr>
        <w:t>u</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s</w:t>
      </w:r>
      <w:r>
        <w:rPr>
          <w:rFonts w:ascii="Arial" w:eastAsia="Arial" w:hAnsi="Arial" w:cs="Arial"/>
          <w:spacing w:val="-2"/>
          <w:sz w:val="21"/>
          <w:szCs w:val="21"/>
        </w:rPr>
        <w:t>e</w:t>
      </w:r>
      <w:r>
        <w:rPr>
          <w:rFonts w:ascii="Arial" w:eastAsia="Arial" w:hAnsi="Arial" w:cs="Arial"/>
          <w:spacing w:val="1"/>
          <w:sz w:val="21"/>
          <w:szCs w:val="21"/>
        </w:rPr>
        <w:t>l</w:t>
      </w:r>
      <w:r>
        <w:rPr>
          <w:rFonts w:ascii="Arial" w:eastAsia="Arial" w:hAnsi="Arial" w:cs="Arial"/>
          <w:spacing w:val="-2"/>
          <w:sz w:val="21"/>
          <w:szCs w:val="21"/>
        </w:rPr>
        <w:t>e</w:t>
      </w:r>
      <w:r>
        <w:rPr>
          <w:rFonts w:ascii="Arial" w:eastAsia="Arial" w:hAnsi="Arial" w:cs="Arial"/>
          <w:sz w:val="21"/>
          <w:szCs w:val="21"/>
        </w:rPr>
        <w:t>c</w:t>
      </w:r>
      <w:r>
        <w:rPr>
          <w:rFonts w:ascii="Arial" w:eastAsia="Arial" w:hAnsi="Arial" w:cs="Arial"/>
          <w:spacing w:val="-1"/>
          <w:sz w:val="21"/>
          <w:szCs w:val="21"/>
        </w:rPr>
        <w:t>t</w:t>
      </w:r>
      <w:r>
        <w:rPr>
          <w:rFonts w:ascii="Arial" w:eastAsia="Arial" w:hAnsi="Arial" w:cs="Arial"/>
          <w:sz w:val="21"/>
          <w:szCs w:val="21"/>
        </w:rPr>
        <w:t>ed and</w:t>
      </w:r>
      <w:r>
        <w:rPr>
          <w:rFonts w:ascii="Arial" w:eastAsia="Arial" w:hAnsi="Arial" w:cs="Arial"/>
          <w:spacing w:val="-1"/>
          <w:sz w:val="21"/>
          <w:szCs w:val="21"/>
        </w:rPr>
        <w:t xml:space="preserve"> t</w:t>
      </w:r>
      <w:r>
        <w:rPr>
          <w:rFonts w:ascii="Arial" w:eastAsia="Arial" w:hAnsi="Arial" w:cs="Arial"/>
          <w:sz w:val="21"/>
          <w:szCs w:val="21"/>
        </w:rPr>
        <w:t xml:space="preserve">he </w:t>
      </w:r>
      <w:r>
        <w:rPr>
          <w:rFonts w:ascii="Arial" w:eastAsia="Arial" w:hAnsi="Arial" w:cs="Arial"/>
          <w:spacing w:val="-2"/>
          <w:sz w:val="21"/>
          <w:szCs w:val="21"/>
        </w:rPr>
        <w:t>nu</w:t>
      </w:r>
      <w:r>
        <w:rPr>
          <w:rFonts w:ascii="Arial" w:eastAsia="Arial" w:hAnsi="Arial" w:cs="Arial"/>
          <w:spacing w:val="2"/>
          <w:sz w:val="21"/>
          <w:szCs w:val="21"/>
        </w:rPr>
        <w:t>m</w:t>
      </w:r>
      <w:r>
        <w:rPr>
          <w:rFonts w:ascii="Arial" w:eastAsia="Arial" w:hAnsi="Arial" w:cs="Arial"/>
          <w:spacing w:val="-2"/>
          <w:sz w:val="21"/>
          <w:szCs w:val="21"/>
        </w:rPr>
        <w:t>b</w:t>
      </w:r>
      <w:r>
        <w:rPr>
          <w:rFonts w:ascii="Arial" w:eastAsia="Arial" w:hAnsi="Arial" w:cs="Arial"/>
          <w:sz w:val="21"/>
          <w:szCs w:val="21"/>
        </w:rPr>
        <w:t>er</w:t>
      </w:r>
      <w:r>
        <w:rPr>
          <w:rFonts w:ascii="Arial" w:eastAsia="Arial" w:hAnsi="Arial" w:cs="Arial"/>
          <w:spacing w:val="-1"/>
          <w:sz w:val="21"/>
          <w:szCs w:val="21"/>
        </w:rPr>
        <w:t xml:space="preserve"> </w:t>
      </w:r>
      <w:r>
        <w:rPr>
          <w:rFonts w:ascii="Arial" w:eastAsia="Arial" w:hAnsi="Arial" w:cs="Arial"/>
          <w:sz w:val="21"/>
          <w:szCs w:val="21"/>
        </w:rPr>
        <w:t>of</w:t>
      </w:r>
      <w:r>
        <w:rPr>
          <w:rFonts w:ascii="Arial" w:eastAsia="Arial" w:hAnsi="Arial" w:cs="Arial"/>
          <w:spacing w:val="1"/>
          <w:sz w:val="21"/>
          <w:szCs w:val="21"/>
        </w:rPr>
        <w:t xml:space="preserve"> </w:t>
      </w:r>
      <w:r>
        <w:rPr>
          <w:rFonts w:ascii="Arial" w:eastAsia="Arial" w:hAnsi="Arial" w:cs="Arial"/>
          <w:spacing w:val="-2"/>
          <w:sz w:val="21"/>
          <w:szCs w:val="21"/>
        </w:rPr>
        <w:t>c</w:t>
      </w:r>
      <w:r>
        <w:rPr>
          <w:rFonts w:ascii="Arial" w:eastAsia="Arial" w:hAnsi="Arial" w:cs="Arial"/>
          <w:spacing w:val="1"/>
          <w:sz w:val="21"/>
          <w:szCs w:val="21"/>
        </w:rPr>
        <w:t>li</w:t>
      </w:r>
      <w:r>
        <w:rPr>
          <w:rFonts w:ascii="Arial" w:eastAsia="Arial" w:hAnsi="Arial" w:cs="Arial"/>
          <w:spacing w:val="-2"/>
          <w:sz w:val="21"/>
          <w:szCs w:val="21"/>
        </w:rPr>
        <w:t>e</w:t>
      </w:r>
      <w:r>
        <w:rPr>
          <w:rFonts w:ascii="Arial" w:eastAsia="Arial" w:hAnsi="Arial" w:cs="Arial"/>
          <w:sz w:val="21"/>
          <w:szCs w:val="21"/>
        </w:rPr>
        <w:t>nt</w:t>
      </w:r>
      <w:r>
        <w:rPr>
          <w:rFonts w:ascii="Arial" w:eastAsia="Arial" w:hAnsi="Arial" w:cs="Arial"/>
          <w:spacing w:val="-2"/>
          <w:sz w:val="21"/>
          <w:szCs w:val="21"/>
        </w:rPr>
        <w:t xml:space="preserve"> </w:t>
      </w:r>
      <w:r>
        <w:rPr>
          <w:rFonts w:ascii="Arial" w:eastAsia="Arial" w:hAnsi="Arial" w:cs="Arial"/>
          <w:spacing w:val="1"/>
          <w:sz w:val="21"/>
          <w:szCs w:val="21"/>
        </w:rPr>
        <w:t>f</w:t>
      </w:r>
      <w:r>
        <w:rPr>
          <w:rFonts w:ascii="Arial" w:eastAsia="Arial" w:hAnsi="Arial" w:cs="Arial"/>
          <w:spacing w:val="-1"/>
          <w:sz w:val="21"/>
          <w:szCs w:val="21"/>
        </w:rPr>
        <w:t>i</w:t>
      </w:r>
      <w:r>
        <w:rPr>
          <w:rFonts w:ascii="Arial" w:eastAsia="Arial" w:hAnsi="Arial" w:cs="Arial"/>
          <w:spacing w:val="1"/>
          <w:sz w:val="21"/>
          <w:szCs w:val="21"/>
        </w:rPr>
        <w:t>l</w:t>
      </w:r>
      <w:r>
        <w:rPr>
          <w:rFonts w:ascii="Arial" w:eastAsia="Arial" w:hAnsi="Arial" w:cs="Arial"/>
          <w:sz w:val="21"/>
          <w:szCs w:val="21"/>
        </w:rPr>
        <w:t xml:space="preserve">es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v</w:t>
      </w:r>
      <w:r>
        <w:rPr>
          <w:rFonts w:ascii="Arial" w:eastAsia="Arial" w:hAnsi="Arial" w:cs="Arial"/>
          <w:sz w:val="21"/>
          <w:szCs w:val="21"/>
        </w:rPr>
        <w:t>o</w:t>
      </w:r>
      <w:r>
        <w:rPr>
          <w:rFonts w:ascii="Arial" w:eastAsia="Arial" w:hAnsi="Arial" w:cs="Arial"/>
          <w:spacing w:val="1"/>
          <w:sz w:val="21"/>
          <w:szCs w:val="21"/>
        </w:rPr>
        <w:t>l</w:t>
      </w:r>
      <w:r>
        <w:rPr>
          <w:rFonts w:ascii="Arial" w:eastAsia="Arial" w:hAnsi="Arial" w:cs="Arial"/>
          <w:spacing w:val="-2"/>
          <w:sz w:val="21"/>
          <w:szCs w:val="21"/>
        </w:rPr>
        <w:t>v</w:t>
      </w:r>
      <w:r>
        <w:rPr>
          <w:rFonts w:ascii="Arial" w:eastAsia="Arial" w:hAnsi="Arial" w:cs="Arial"/>
          <w:sz w:val="21"/>
          <w:szCs w:val="21"/>
        </w:rPr>
        <w:t>ed,</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z w:val="21"/>
          <w:szCs w:val="21"/>
        </w:rPr>
        <w:t>h</w:t>
      </w:r>
      <w:r>
        <w:rPr>
          <w:rFonts w:ascii="Arial" w:eastAsia="Arial" w:hAnsi="Arial" w:cs="Arial"/>
          <w:spacing w:val="1"/>
          <w:sz w:val="21"/>
          <w:szCs w:val="21"/>
        </w:rPr>
        <w:t>i</w:t>
      </w:r>
      <w:r>
        <w:rPr>
          <w:rFonts w:ascii="Arial" w:eastAsia="Arial" w:hAnsi="Arial" w:cs="Arial"/>
          <w:spacing w:val="-2"/>
          <w:sz w:val="21"/>
          <w:szCs w:val="21"/>
        </w:rPr>
        <w:t>c</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1"/>
          <w:sz w:val="21"/>
          <w:szCs w:val="21"/>
        </w:rPr>
        <w:t>i</w:t>
      </w:r>
      <w:r>
        <w:rPr>
          <w:rFonts w:ascii="Arial" w:eastAsia="Arial" w:hAnsi="Arial" w:cs="Arial"/>
          <w:sz w:val="21"/>
          <w:szCs w:val="21"/>
        </w:rPr>
        <w:t>s</w:t>
      </w:r>
      <w:r>
        <w:rPr>
          <w:rFonts w:ascii="Arial" w:eastAsia="Arial" w:hAnsi="Arial" w:cs="Arial"/>
          <w:spacing w:val="-1"/>
          <w:sz w:val="21"/>
          <w:szCs w:val="21"/>
        </w:rPr>
        <w:t xml:space="preserve"> </w:t>
      </w:r>
      <w:r>
        <w:rPr>
          <w:rFonts w:ascii="Arial" w:eastAsia="Arial" w:hAnsi="Arial" w:cs="Arial"/>
          <w:sz w:val="21"/>
          <w:szCs w:val="21"/>
        </w:rPr>
        <w:t>s</w:t>
      </w:r>
      <w:r>
        <w:rPr>
          <w:rFonts w:ascii="Arial" w:eastAsia="Arial" w:hAnsi="Arial" w:cs="Arial"/>
          <w:spacing w:val="-2"/>
          <w:sz w:val="21"/>
          <w:szCs w:val="21"/>
        </w:rPr>
        <w:t>o</w:t>
      </w:r>
      <w:r>
        <w:rPr>
          <w:rFonts w:ascii="Arial" w:eastAsia="Arial" w:hAnsi="Arial" w:cs="Arial"/>
          <w:sz w:val="21"/>
          <w:szCs w:val="21"/>
        </w:rPr>
        <w:t>u</w:t>
      </w:r>
      <w:r>
        <w:rPr>
          <w:rFonts w:ascii="Arial" w:eastAsia="Arial" w:hAnsi="Arial" w:cs="Arial"/>
          <w:spacing w:val="-1"/>
          <w:sz w:val="21"/>
          <w:szCs w:val="21"/>
        </w:rPr>
        <w:t>r</w:t>
      </w:r>
      <w:r>
        <w:rPr>
          <w:rFonts w:ascii="Arial" w:eastAsia="Arial" w:hAnsi="Arial" w:cs="Arial"/>
          <w:sz w:val="21"/>
          <w:szCs w:val="21"/>
        </w:rPr>
        <w:t>ced</w:t>
      </w:r>
      <w:r>
        <w:rPr>
          <w:rFonts w:ascii="Arial" w:eastAsia="Arial" w:hAnsi="Arial" w:cs="Arial"/>
          <w:spacing w:val="-3"/>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z w:val="21"/>
          <w:szCs w:val="21"/>
        </w:rPr>
        <w:t>or</w:t>
      </w:r>
      <w:r>
        <w:rPr>
          <w:rFonts w:ascii="Arial" w:eastAsia="Arial" w:hAnsi="Arial" w:cs="Arial"/>
          <w:spacing w:val="-1"/>
          <w:sz w:val="21"/>
          <w:szCs w:val="21"/>
        </w:rPr>
        <w:t xml:space="preserve"> t</w:t>
      </w:r>
      <w:r>
        <w:rPr>
          <w:rFonts w:ascii="Arial" w:eastAsia="Arial" w:hAnsi="Arial" w:cs="Arial"/>
          <w:sz w:val="21"/>
          <w:szCs w:val="21"/>
        </w:rPr>
        <w:t>h</w:t>
      </w:r>
      <w:r>
        <w:rPr>
          <w:rFonts w:ascii="Arial" w:eastAsia="Arial" w:hAnsi="Arial" w:cs="Arial"/>
          <w:spacing w:val="-1"/>
          <w:sz w:val="21"/>
          <w:szCs w:val="21"/>
        </w:rPr>
        <w:t>r</w:t>
      </w:r>
      <w:r>
        <w:rPr>
          <w:rFonts w:ascii="Arial" w:eastAsia="Arial" w:hAnsi="Arial" w:cs="Arial"/>
          <w:sz w:val="21"/>
          <w:szCs w:val="21"/>
        </w:rPr>
        <w:t xml:space="preserve">ough </w:t>
      </w:r>
      <w:r>
        <w:rPr>
          <w:rFonts w:ascii="Arial" w:eastAsia="Arial" w:hAnsi="Arial" w:cs="Arial"/>
          <w:spacing w:val="1"/>
          <w:sz w:val="21"/>
          <w:szCs w:val="21"/>
        </w:rPr>
        <w:t>U</w:t>
      </w:r>
      <w:r>
        <w:rPr>
          <w:rFonts w:ascii="Arial" w:eastAsia="Arial" w:hAnsi="Arial" w:cs="Arial"/>
          <w:sz w:val="21"/>
          <w:szCs w:val="21"/>
        </w:rPr>
        <w:t>se</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 xml:space="preserve">f </w:t>
      </w:r>
      <w:r>
        <w:rPr>
          <w:rFonts w:ascii="Arial" w:eastAsia="Arial" w:hAnsi="Arial" w:cs="Arial"/>
          <w:spacing w:val="-1"/>
          <w:sz w:val="21"/>
          <w:szCs w:val="21"/>
        </w:rPr>
        <w:t>t</w:t>
      </w:r>
      <w:r>
        <w:rPr>
          <w:rFonts w:ascii="Arial" w:eastAsia="Arial" w:hAnsi="Arial" w:cs="Arial"/>
          <w:sz w:val="21"/>
          <w:szCs w:val="21"/>
        </w:rPr>
        <w:t>he</w:t>
      </w:r>
      <w:r>
        <w:rPr>
          <w:rFonts w:ascii="Arial" w:eastAsia="Arial" w:hAnsi="Arial" w:cs="Arial"/>
          <w:spacing w:val="-3"/>
          <w:sz w:val="21"/>
          <w:szCs w:val="21"/>
        </w:rPr>
        <w:t xml:space="preserve"> </w:t>
      </w:r>
      <w:r>
        <w:rPr>
          <w:rFonts w:ascii="Arial" w:eastAsia="Arial" w:hAnsi="Arial" w:cs="Arial"/>
          <w:spacing w:val="1"/>
          <w:sz w:val="21"/>
          <w:szCs w:val="21"/>
        </w:rPr>
        <w:t>S</w:t>
      </w:r>
      <w:r>
        <w:rPr>
          <w:rFonts w:ascii="Arial" w:eastAsia="Arial" w:hAnsi="Arial" w:cs="Arial"/>
          <w:spacing w:val="-2"/>
          <w:sz w:val="21"/>
          <w:szCs w:val="21"/>
        </w:rPr>
        <w:t>o</w:t>
      </w:r>
      <w:r>
        <w:rPr>
          <w:rFonts w:ascii="Arial" w:eastAsia="Arial" w:hAnsi="Arial" w:cs="Arial"/>
          <w:spacing w:val="1"/>
          <w:sz w:val="21"/>
          <w:szCs w:val="21"/>
        </w:rPr>
        <w:t>f</w:t>
      </w:r>
      <w:r>
        <w:rPr>
          <w:rFonts w:ascii="Arial" w:eastAsia="Arial" w:hAnsi="Arial" w:cs="Arial"/>
          <w:spacing w:val="-1"/>
          <w:sz w:val="21"/>
          <w:szCs w:val="21"/>
        </w:rPr>
        <w:t>tw</w:t>
      </w:r>
      <w:r>
        <w:rPr>
          <w:rFonts w:ascii="Arial" w:eastAsia="Arial" w:hAnsi="Arial" w:cs="Arial"/>
          <w:sz w:val="21"/>
          <w:szCs w:val="21"/>
        </w:rPr>
        <w:t>a</w:t>
      </w:r>
      <w:r>
        <w:rPr>
          <w:rFonts w:ascii="Arial" w:eastAsia="Arial" w:hAnsi="Arial" w:cs="Arial"/>
          <w:spacing w:val="-1"/>
          <w:sz w:val="21"/>
          <w:szCs w:val="21"/>
        </w:rPr>
        <w:t>r</w:t>
      </w:r>
      <w:r>
        <w:rPr>
          <w:rFonts w:ascii="Arial" w:eastAsia="Arial" w:hAnsi="Arial" w:cs="Arial"/>
          <w:sz w:val="21"/>
          <w:szCs w:val="21"/>
        </w:rPr>
        <w:t>e.</w:t>
      </w:r>
    </w:p>
    <w:p w:rsidR="00C65F63" w:rsidRDefault="00C65F63">
      <w:pPr>
        <w:spacing w:before="2" w:after="0" w:line="240" w:lineRule="exact"/>
        <w:rPr>
          <w:sz w:val="24"/>
          <w:szCs w:val="24"/>
        </w:rPr>
      </w:pPr>
    </w:p>
    <w:p w:rsidR="00C65F63" w:rsidRPr="00BF0211" w:rsidRDefault="00E36DCF">
      <w:pPr>
        <w:spacing w:after="0"/>
        <w:ind w:left="1046" w:right="183"/>
        <w:rPr>
          <w:rFonts w:ascii="Arial" w:eastAsia="Arial" w:hAnsi="Arial" w:cs="Arial"/>
          <w:spacing w:val="-2"/>
          <w:sz w:val="21"/>
          <w:szCs w:val="21"/>
          <w:rPrChange w:id="4" w:author="Nick Turner" w:date="2013-04-17T14:49:00Z">
            <w:rPr>
              <w:rFonts w:ascii="Arial" w:eastAsia="Arial" w:hAnsi="Arial" w:cs="Arial"/>
              <w:color w:val="0000FF"/>
              <w:sz w:val="21"/>
              <w:szCs w:val="21"/>
            </w:rPr>
          </w:rPrChange>
        </w:rPr>
      </w:pPr>
      <w:r>
        <w:rPr>
          <w:rFonts w:ascii="Arial" w:eastAsia="Arial" w:hAnsi="Arial" w:cs="Arial"/>
          <w:spacing w:val="-2"/>
          <w:sz w:val="21"/>
          <w:szCs w:val="21"/>
        </w:rPr>
        <w:t>Y</w:t>
      </w:r>
      <w:r>
        <w:rPr>
          <w:rFonts w:ascii="Arial" w:eastAsia="Arial" w:hAnsi="Arial" w:cs="Arial"/>
          <w:sz w:val="21"/>
          <w:szCs w:val="21"/>
        </w:rPr>
        <w:t>ou a</w:t>
      </w:r>
      <w:r>
        <w:rPr>
          <w:rFonts w:ascii="Arial" w:eastAsia="Arial" w:hAnsi="Arial" w:cs="Arial"/>
          <w:spacing w:val="1"/>
          <w:sz w:val="21"/>
          <w:szCs w:val="21"/>
        </w:rPr>
        <w:t>l</w:t>
      </w:r>
      <w:r>
        <w:rPr>
          <w:rFonts w:ascii="Arial" w:eastAsia="Arial" w:hAnsi="Arial" w:cs="Arial"/>
          <w:sz w:val="21"/>
          <w:szCs w:val="21"/>
        </w:rPr>
        <w:t>so</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g</w:t>
      </w:r>
      <w:r>
        <w:rPr>
          <w:rFonts w:ascii="Arial" w:eastAsia="Arial" w:hAnsi="Arial" w:cs="Arial"/>
          <w:spacing w:val="-1"/>
          <w:sz w:val="21"/>
          <w:szCs w:val="21"/>
        </w:rPr>
        <w:t>r</w:t>
      </w:r>
      <w:r>
        <w:rPr>
          <w:rFonts w:ascii="Arial" w:eastAsia="Arial" w:hAnsi="Arial" w:cs="Arial"/>
          <w:sz w:val="21"/>
          <w:szCs w:val="21"/>
        </w:rPr>
        <w:t xml:space="preserve">ee </w:t>
      </w:r>
      <w:r>
        <w:rPr>
          <w:rFonts w:ascii="Arial" w:eastAsia="Arial" w:hAnsi="Arial" w:cs="Arial"/>
          <w:spacing w:val="-1"/>
          <w:sz w:val="21"/>
          <w:szCs w:val="21"/>
        </w:rPr>
        <w:t>t</w:t>
      </w:r>
      <w:r>
        <w:rPr>
          <w:rFonts w:ascii="Arial" w:eastAsia="Arial" w:hAnsi="Arial" w:cs="Arial"/>
          <w:sz w:val="21"/>
          <w:szCs w:val="21"/>
        </w:rPr>
        <w:t>hat</w:t>
      </w:r>
      <w:r>
        <w:rPr>
          <w:rFonts w:ascii="Arial" w:eastAsia="Arial" w:hAnsi="Arial" w:cs="Arial"/>
          <w:spacing w:val="-2"/>
          <w:sz w:val="21"/>
          <w:szCs w:val="21"/>
        </w:rPr>
        <w:t xml:space="preserve"> 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z w:val="21"/>
          <w:szCs w:val="21"/>
        </w:rPr>
        <w:t>kL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1"/>
          <w:sz w:val="21"/>
          <w:szCs w:val="21"/>
        </w:rPr>
        <w:t xml:space="preserve"> m</w:t>
      </w:r>
      <w:r>
        <w:rPr>
          <w:rFonts w:ascii="Arial" w:eastAsia="Arial" w:hAnsi="Arial" w:cs="Arial"/>
          <w:sz w:val="21"/>
          <w:szCs w:val="21"/>
        </w:rPr>
        <w:t>ay</w:t>
      </w:r>
      <w:r>
        <w:rPr>
          <w:rFonts w:ascii="Arial" w:eastAsia="Arial" w:hAnsi="Arial" w:cs="Arial"/>
          <w:spacing w:val="-3"/>
          <w:sz w:val="21"/>
          <w:szCs w:val="21"/>
        </w:rPr>
        <w:t xml:space="preserve"> collect, </w:t>
      </w:r>
      <w:r>
        <w:rPr>
          <w:rFonts w:ascii="Arial" w:eastAsia="Arial" w:hAnsi="Arial" w:cs="Arial"/>
          <w:spacing w:val="-1"/>
          <w:sz w:val="21"/>
          <w:szCs w:val="21"/>
        </w:rPr>
        <w:t xml:space="preserve">store, use and disclose </w:t>
      </w:r>
      <w:r>
        <w:rPr>
          <w:rFonts w:ascii="Arial" w:eastAsia="Arial" w:hAnsi="Arial" w:cs="Arial"/>
          <w:sz w:val="21"/>
          <w:szCs w:val="21"/>
        </w:rPr>
        <w:t>pe</w:t>
      </w:r>
      <w:r>
        <w:rPr>
          <w:rFonts w:ascii="Arial" w:eastAsia="Arial" w:hAnsi="Arial" w:cs="Arial"/>
          <w:spacing w:val="-1"/>
          <w:sz w:val="21"/>
          <w:szCs w:val="21"/>
        </w:rPr>
        <w:t>r</w:t>
      </w:r>
      <w:r>
        <w:rPr>
          <w:rFonts w:ascii="Arial" w:eastAsia="Arial" w:hAnsi="Arial" w:cs="Arial"/>
          <w:sz w:val="21"/>
          <w:szCs w:val="21"/>
        </w:rPr>
        <w:t>s</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2"/>
          <w:sz w:val="21"/>
          <w:szCs w:val="21"/>
        </w:rPr>
        <w:t>a</w:t>
      </w:r>
      <w:r>
        <w:rPr>
          <w:rFonts w:ascii="Arial" w:eastAsia="Arial" w:hAnsi="Arial" w:cs="Arial"/>
          <w:sz w:val="21"/>
          <w:szCs w:val="21"/>
        </w:rPr>
        <w:t>l da</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 xml:space="preserve"> (including personal data/information of you/your clients)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z w:val="21"/>
          <w:szCs w:val="21"/>
        </w:rPr>
        <w:t>o</w:t>
      </w:r>
      <w:r>
        <w:rPr>
          <w:rFonts w:ascii="Arial" w:eastAsia="Arial" w:hAnsi="Arial" w:cs="Arial"/>
          <w:spacing w:val="-2"/>
          <w:sz w:val="21"/>
          <w:szCs w:val="21"/>
        </w:rPr>
        <w:t>v</w:t>
      </w:r>
      <w:r>
        <w:rPr>
          <w:rFonts w:ascii="Arial" w:eastAsia="Arial" w:hAnsi="Arial" w:cs="Arial"/>
          <w:spacing w:val="1"/>
          <w:sz w:val="21"/>
          <w:szCs w:val="21"/>
        </w:rPr>
        <w:t>i</w:t>
      </w:r>
      <w:r>
        <w:rPr>
          <w:rFonts w:ascii="Arial" w:eastAsia="Arial" w:hAnsi="Arial" w:cs="Arial"/>
          <w:sz w:val="21"/>
          <w:szCs w:val="21"/>
        </w:rPr>
        <w:t>d</w:t>
      </w:r>
      <w:r>
        <w:rPr>
          <w:rFonts w:ascii="Arial" w:eastAsia="Arial" w:hAnsi="Arial" w:cs="Arial"/>
          <w:spacing w:val="-2"/>
          <w:sz w:val="21"/>
          <w:szCs w:val="21"/>
        </w:rPr>
        <w:t>e</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by</w:t>
      </w:r>
      <w:r>
        <w:rPr>
          <w:rFonts w:ascii="Arial" w:eastAsia="Arial" w:hAnsi="Arial" w:cs="Arial"/>
          <w:spacing w:val="-3"/>
          <w:sz w:val="21"/>
          <w:szCs w:val="21"/>
        </w:rPr>
        <w:t xml:space="preserve"> </w:t>
      </w:r>
      <w:r>
        <w:rPr>
          <w:rFonts w:ascii="Arial" w:eastAsia="Arial" w:hAnsi="Arial" w:cs="Arial"/>
          <w:spacing w:val="-2"/>
          <w:sz w:val="21"/>
          <w:szCs w:val="21"/>
        </w:rPr>
        <w:t>y</w:t>
      </w:r>
      <w:r>
        <w:rPr>
          <w:rFonts w:ascii="Arial" w:eastAsia="Arial" w:hAnsi="Arial" w:cs="Arial"/>
          <w:sz w:val="21"/>
          <w:szCs w:val="21"/>
        </w:rPr>
        <w:t xml:space="preserve">ou </w:t>
      </w:r>
      <w:r>
        <w:rPr>
          <w:rFonts w:ascii="Arial" w:eastAsia="Arial" w:hAnsi="Arial" w:cs="Arial"/>
          <w:spacing w:val="-1"/>
          <w:sz w:val="21"/>
          <w:szCs w:val="21"/>
        </w:rPr>
        <w:t>t</w:t>
      </w:r>
      <w:r>
        <w:rPr>
          <w:rFonts w:ascii="Arial" w:eastAsia="Arial" w:hAnsi="Arial" w:cs="Arial"/>
          <w:sz w:val="21"/>
          <w:szCs w:val="21"/>
        </w:rPr>
        <w:t>o</w:t>
      </w:r>
      <w:r>
        <w:rPr>
          <w:rFonts w:ascii="Arial" w:eastAsia="Arial" w:hAnsi="Arial" w:cs="Arial"/>
          <w:spacing w:val="-1"/>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 xml:space="preserve">k </w:t>
      </w:r>
      <w:r>
        <w:rPr>
          <w:rFonts w:ascii="Arial" w:eastAsia="Arial" w:hAnsi="Arial" w:cs="Arial"/>
          <w:spacing w:val="-1"/>
          <w:sz w:val="21"/>
          <w:szCs w:val="21"/>
        </w:rPr>
        <w:t>(</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2"/>
          <w:sz w:val="21"/>
          <w:szCs w:val="21"/>
        </w:rPr>
        <w:t>c</w:t>
      </w:r>
      <w:r>
        <w:rPr>
          <w:rFonts w:ascii="Arial" w:eastAsia="Arial" w:hAnsi="Arial" w:cs="Arial"/>
          <w:spacing w:val="1"/>
          <w:sz w:val="21"/>
          <w:szCs w:val="21"/>
        </w:rPr>
        <w:t>l</w:t>
      </w:r>
      <w:r>
        <w:rPr>
          <w:rFonts w:ascii="Arial" w:eastAsia="Arial" w:hAnsi="Arial" w:cs="Arial"/>
          <w:sz w:val="21"/>
          <w:szCs w:val="21"/>
        </w:rPr>
        <w:t>u</w:t>
      </w:r>
      <w:r>
        <w:rPr>
          <w:rFonts w:ascii="Arial" w:eastAsia="Arial" w:hAnsi="Arial" w:cs="Arial"/>
          <w:spacing w:val="-2"/>
          <w:sz w:val="21"/>
          <w:szCs w:val="21"/>
        </w:rPr>
        <w:t>d</w:t>
      </w:r>
      <w:r>
        <w:rPr>
          <w:rFonts w:ascii="Arial" w:eastAsia="Arial" w:hAnsi="Arial" w:cs="Arial"/>
          <w:spacing w:val="1"/>
          <w:sz w:val="21"/>
          <w:szCs w:val="21"/>
        </w:rPr>
        <w:t>i</w:t>
      </w:r>
      <w:r>
        <w:rPr>
          <w:rFonts w:ascii="Arial" w:eastAsia="Arial" w:hAnsi="Arial" w:cs="Arial"/>
          <w:sz w:val="21"/>
          <w:szCs w:val="21"/>
        </w:rPr>
        <w:t>ng,</w:t>
      </w:r>
      <w:r>
        <w:rPr>
          <w:rFonts w:ascii="Arial" w:eastAsia="Arial" w:hAnsi="Arial" w:cs="Arial"/>
          <w:spacing w:val="-2"/>
          <w:sz w:val="21"/>
          <w:szCs w:val="21"/>
        </w:rPr>
        <w:t xml:space="preserve"> </w:t>
      </w:r>
      <w:r>
        <w:rPr>
          <w:rFonts w:ascii="Arial" w:eastAsia="Arial" w:hAnsi="Arial" w:cs="Arial"/>
          <w:spacing w:val="-1"/>
          <w:sz w:val="21"/>
          <w:szCs w:val="21"/>
        </w:rPr>
        <w:t>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out</w:t>
      </w:r>
      <w:r>
        <w:rPr>
          <w:rFonts w:ascii="Arial" w:eastAsia="Arial" w:hAnsi="Arial" w:cs="Arial"/>
          <w:spacing w:val="-2"/>
          <w:sz w:val="21"/>
          <w:szCs w:val="21"/>
        </w:rPr>
        <w:t xml:space="preserve"> </w:t>
      </w:r>
      <w:r>
        <w:rPr>
          <w:rFonts w:ascii="Arial" w:eastAsia="Arial" w:hAnsi="Arial" w:cs="Arial"/>
          <w:spacing w:val="1"/>
          <w:sz w:val="21"/>
          <w:szCs w:val="21"/>
        </w:rPr>
        <w:t>l</w:t>
      </w:r>
      <w:r>
        <w:rPr>
          <w:rFonts w:ascii="Arial" w:eastAsia="Arial" w:hAnsi="Arial" w:cs="Arial"/>
          <w:spacing w:val="-1"/>
          <w:sz w:val="21"/>
          <w:szCs w:val="21"/>
        </w:rPr>
        <w:t>im</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 xml:space="preserve"> </w:t>
      </w:r>
      <w:r>
        <w:rPr>
          <w:rFonts w:ascii="Arial" w:eastAsia="Arial" w:hAnsi="Arial" w:cs="Arial"/>
          <w:spacing w:val="-2"/>
          <w:sz w:val="21"/>
          <w:szCs w:val="21"/>
        </w:rPr>
        <w:t>y</w:t>
      </w:r>
      <w:r>
        <w:rPr>
          <w:rFonts w:ascii="Arial" w:eastAsia="Arial" w:hAnsi="Arial" w:cs="Arial"/>
          <w:sz w:val="21"/>
          <w:szCs w:val="21"/>
        </w:rPr>
        <w:t>our/your client's</w:t>
      </w:r>
      <w:r>
        <w:rPr>
          <w:rFonts w:ascii="Arial" w:eastAsia="Arial" w:hAnsi="Arial" w:cs="Arial"/>
          <w:spacing w:val="-2"/>
          <w:sz w:val="21"/>
          <w:szCs w:val="21"/>
        </w:rPr>
        <w:t xml:space="preserve"> </w:t>
      </w:r>
      <w:r>
        <w:rPr>
          <w:rFonts w:ascii="Arial" w:eastAsia="Arial" w:hAnsi="Arial" w:cs="Arial"/>
          <w:sz w:val="21"/>
          <w:szCs w:val="21"/>
        </w:rPr>
        <w:t>na</w:t>
      </w:r>
      <w:r>
        <w:rPr>
          <w:rFonts w:ascii="Arial" w:eastAsia="Arial" w:hAnsi="Arial" w:cs="Arial"/>
          <w:spacing w:val="-1"/>
          <w:sz w:val="21"/>
          <w:szCs w:val="21"/>
        </w:rPr>
        <w:t>m</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z w:val="21"/>
          <w:szCs w:val="21"/>
        </w:rPr>
        <w:t>and</w:t>
      </w:r>
      <w:r>
        <w:rPr>
          <w:rFonts w:ascii="Arial" w:eastAsia="Arial" w:hAnsi="Arial" w:cs="Arial"/>
          <w:spacing w:val="-1"/>
          <w:sz w:val="21"/>
          <w:szCs w:val="21"/>
        </w:rPr>
        <w:t xml:space="preserve"> </w:t>
      </w:r>
      <w:r>
        <w:rPr>
          <w:rFonts w:ascii="Arial" w:eastAsia="Arial" w:hAnsi="Arial" w:cs="Arial"/>
          <w:spacing w:val="-2"/>
          <w:sz w:val="21"/>
          <w:szCs w:val="21"/>
        </w:rPr>
        <w:t>u</w:t>
      </w:r>
      <w:r>
        <w:rPr>
          <w:rFonts w:ascii="Arial" w:eastAsia="Arial" w:hAnsi="Arial" w:cs="Arial"/>
          <w:sz w:val="21"/>
          <w:szCs w:val="21"/>
        </w:rPr>
        <w:t>ser</w:t>
      </w:r>
      <w:r>
        <w:rPr>
          <w:rFonts w:ascii="Arial" w:eastAsia="Arial" w:hAnsi="Arial" w:cs="Arial"/>
          <w:spacing w:val="-1"/>
          <w:sz w:val="21"/>
          <w:szCs w:val="21"/>
        </w:rPr>
        <w:t xml:space="preserve"> </w:t>
      </w:r>
      <w:r>
        <w:rPr>
          <w:rFonts w:ascii="Arial" w:eastAsia="Arial" w:hAnsi="Arial" w:cs="Arial"/>
          <w:sz w:val="21"/>
          <w:szCs w:val="21"/>
        </w:rPr>
        <w:t>co</w:t>
      </w:r>
      <w:r>
        <w:rPr>
          <w:rFonts w:ascii="Arial" w:eastAsia="Arial" w:hAnsi="Arial" w:cs="Arial"/>
          <w:spacing w:val="-2"/>
          <w:sz w:val="21"/>
          <w:szCs w:val="21"/>
        </w:rPr>
        <w:t>d</w:t>
      </w:r>
      <w:r>
        <w:rPr>
          <w:rFonts w:ascii="Arial" w:eastAsia="Arial" w:hAnsi="Arial" w:cs="Arial"/>
          <w:sz w:val="21"/>
          <w:szCs w:val="21"/>
        </w:rPr>
        <w:t>e</w:t>
      </w:r>
      <w:r>
        <w:rPr>
          <w:rFonts w:ascii="Arial" w:eastAsia="Arial" w:hAnsi="Arial" w:cs="Arial"/>
          <w:spacing w:val="-1"/>
          <w:sz w:val="21"/>
          <w:szCs w:val="21"/>
        </w:rPr>
        <w:t>)</w:t>
      </w:r>
      <w:r>
        <w:rPr>
          <w:rFonts w:ascii="Arial" w:eastAsia="Arial" w:hAnsi="Arial" w:cs="Arial"/>
          <w:sz w:val="21"/>
          <w:szCs w:val="21"/>
        </w:rPr>
        <w:t>.</w:t>
      </w:r>
      <w:r>
        <w:rPr>
          <w:rFonts w:ascii="Arial" w:eastAsia="Arial" w:hAnsi="Arial" w:cs="Arial"/>
          <w:spacing w:val="55"/>
          <w:sz w:val="21"/>
          <w:szCs w:val="21"/>
        </w:rPr>
        <w:t xml:space="preserve"> </w:t>
      </w:r>
      <w:r>
        <w:rPr>
          <w:rFonts w:ascii="Arial" w:eastAsia="Arial" w:hAnsi="Arial" w:cs="Arial"/>
          <w:spacing w:val="1"/>
          <w:sz w:val="21"/>
          <w:szCs w:val="21"/>
        </w:rPr>
        <w:t>B</w:t>
      </w:r>
      <w:r>
        <w:rPr>
          <w:rFonts w:ascii="Arial" w:eastAsia="Arial" w:hAnsi="Arial" w:cs="Arial"/>
          <w:sz w:val="21"/>
          <w:szCs w:val="21"/>
        </w:rPr>
        <w:t>a</w:t>
      </w:r>
      <w:r>
        <w:rPr>
          <w:rFonts w:ascii="Arial" w:eastAsia="Arial" w:hAnsi="Arial" w:cs="Arial"/>
          <w:spacing w:val="-2"/>
          <w:sz w:val="21"/>
          <w:szCs w:val="21"/>
        </w:rPr>
        <w:t>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w:t>
      </w:r>
      <w:r>
        <w:rPr>
          <w:rFonts w:ascii="Arial" w:eastAsia="Arial" w:hAnsi="Arial" w:cs="Arial"/>
          <w:spacing w:val="2"/>
          <w:sz w:val="21"/>
          <w:szCs w:val="21"/>
        </w:rPr>
        <w:t xml:space="preserve"> </w:t>
      </w:r>
      <w:r>
        <w:rPr>
          <w:rFonts w:ascii="Arial" w:eastAsia="Arial" w:hAnsi="Arial" w:cs="Arial"/>
          <w:spacing w:val="-1"/>
          <w:sz w:val="21"/>
          <w:szCs w:val="21"/>
        </w:rPr>
        <w:t>wi</w:t>
      </w:r>
      <w:r>
        <w:rPr>
          <w:rFonts w:ascii="Arial" w:eastAsia="Arial" w:hAnsi="Arial" w:cs="Arial"/>
          <w:spacing w:val="1"/>
          <w:sz w:val="21"/>
          <w:szCs w:val="21"/>
        </w:rPr>
        <w:t>l</w:t>
      </w:r>
      <w:r>
        <w:rPr>
          <w:rFonts w:ascii="Arial" w:eastAsia="Arial" w:hAnsi="Arial" w:cs="Arial"/>
          <w:sz w:val="21"/>
          <w:szCs w:val="21"/>
        </w:rPr>
        <w:t>l p</w:t>
      </w:r>
      <w:r>
        <w:rPr>
          <w:rFonts w:ascii="Arial" w:eastAsia="Arial" w:hAnsi="Arial" w:cs="Arial"/>
          <w:spacing w:val="-3"/>
          <w:sz w:val="21"/>
          <w:szCs w:val="21"/>
        </w:rPr>
        <w:t>r</w:t>
      </w:r>
      <w:r>
        <w:rPr>
          <w:rFonts w:ascii="Arial" w:eastAsia="Arial" w:hAnsi="Arial" w:cs="Arial"/>
          <w:sz w:val="21"/>
          <w:szCs w:val="21"/>
        </w:rPr>
        <w:t>o</w:t>
      </w:r>
      <w:r>
        <w:rPr>
          <w:rFonts w:ascii="Arial" w:eastAsia="Arial" w:hAnsi="Arial" w:cs="Arial"/>
          <w:spacing w:val="-1"/>
          <w:sz w:val="21"/>
          <w:szCs w:val="21"/>
        </w:rPr>
        <w:t>t</w:t>
      </w:r>
      <w:r>
        <w:rPr>
          <w:rFonts w:ascii="Arial" w:eastAsia="Arial" w:hAnsi="Arial" w:cs="Arial"/>
          <w:sz w:val="21"/>
          <w:szCs w:val="21"/>
        </w:rPr>
        <w:t>ect</w:t>
      </w:r>
      <w:r>
        <w:rPr>
          <w:rFonts w:ascii="Arial" w:eastAsia="Arial" w:hAnsi="Arial" w:cs="Arial"/>
          <w:spacing w:val="-2"/>
          <w:sz w:val="21"/>
          <w:szCs w:val="21"/>
        </w:rPr>
        <w:t xml:space="preserve"> </w:t>
      </w:r>
      <w:r>
        <w:rPr>
          <w:rFonts w:ascii="Arial" w:eastAsia="Arial" w:hAnsi="Arial" w:cs="Arial"/>
          <w:spacing w:val="-1"/>
          <w:sz w:val="21"/>
          <w:szCs w:val="21"/>
        </w:rPr>
        <w:t>t</w:t>
      </w:r>
      <w:r>
        <w:rPr>
          <w:rFonts w:ascii="Arial" w:eastAsia="Arial" w:hAnsi="Arial" w:cs="Arial"/>
          <w:sz w:val="21"/>
          <w:szCs w:val="21"/>
        </w:rPr>
        <w:t xml:space="preserve">he </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pacing w:val="1"/>
          <w:sz w:val="21"/>
          <w:szCs w:val="21"/>
        </w:rPr>
        <w:t>f</w:t>
      </w:r>
      <w:r>
        <w:rPr>
          <w:rFonts w:ascii="Arial" w:eastAsia="Arial" w:hAnsi="Arial" w:cs="Arial"/>
          <w:sz w:val="21"/>
          <w:szCs w:val="21"/>
        </w:rPr>
        <w:t>o</w:t>
      </w:r>
      <w:r>
        <w:rPr>
          <w:rFonts w:ascii="Arial" w:eastAsia="Arial" w:hAnsi="Arial" w:cs="Arial"/>
          <w:spacing w:val="-3"/>
          <w:sz w:val="21"/>
          <w:szCs w:val="21"/>
        </w:rPr>
        <w:t>r</w:t>
      </w:r>
      <w:r>
        <w:rPr>
          <w:rFonts w:ascii="Arial" w:eastAsia="Arial" w:hAnsi="Arial" w:cs="Arial"/>
          <w:spacing w:val="2"/>
          <w:sz w:val="21"/>
          <w:szCs w:val="21"/>
        </w:rPr>
        <w:t>m</w:t>
      </w:r>
      <w:r>
        <w:rPr>
          <w:rFonts w:ascii="Arial" w:eastAsia="Arial" w:hAnsi="Arial" w:cs="Arial"/>
          <w:sz w:val="21"/>
          <w:szCs w:val="21"/>
        </w:rPr>
        <w:t>a</w:t>
      </w:r>
      <w:r>
        <w:rPr>
          <w:rFonts w:ascii="Arial" w:eastAsia="Arial" w:hAnsi="Arial" w:cs="Arial"/>
          <w:spacing w:val="-1"/>
          <w:sz w:val="21"/>
          <w:szCs w:val="21"/>
        </w:rPr>
        <w:t>ti</w:t>
      </w:r>
      <w:r>
        <w:rPr>
          <w:rFonts w:ascii="Arial" w:eastAsia="Arial" w:hAnsi="Arial" w:cs="Arial"/>
          <w:sz w:val="21"/>
          <w:szCs w:val="21"/>
        </w:rPr>
        <w:t>on c</w:t>
      </w:r>
      <w:r>
        <w:rPr>
          <w:rFonts w:ascii="Arial" w:eastAsia="Arial" w:hAnsi="Arial" w:cs="Arial"/>
          <w:spacing w:val="-2"/>
          <w:sz w:val="21"/>
          <w:szCs w:val="21"/>
        </w:rPr>
        <w:t>o</w:t>
      </w:r>
      <w:r>
        <w:rPr>
          <w:rFonts w:ascii="Arial" w:eastAsia="Arial" w:hAnsi="Arial" w:cs="Arial"/>
          <w:spacing w:val="-1"/>
          <w:sz w:val="21"/>
          <w:szCs w:val="21"/>
        </w:rPr>
        <w:t>l</w:t>
      </w:r>
      <w:r>
        <w:rPr>
          <w:rFonts w:ascii="Arial" w:eastAsia="Arial" w:hAnsi="Arial" w:cs="Arial"/>
          <w:spacing w:val="1"/>
          <w:sz w:val="21"/>
          <w:szCs w:val="21"/>
        </w:rPr>
        <w:t>l</w:t>
      </w:r>
      <w:r>
        <w:rPr>
          <w:rFonts w:ascii="Arial" w:eastAsia="Arial" w:hAnsi="Arial" w:cs="Arial"/>
          <w:sz w:val="21"/>
          <w:szCs w:val="21"/>
        </w:rPr>
        <w:t>ec</w:t>
      </w:r>
      <w:r>
        <w:rPr>
          <w:rFonts w:ascii="Arial" w:eastAsia="Arial" w:hAnsi="Arial" w:cs="Arial"/>
          <w:spacing w:val="-1"/>
          <w:sz w:val="21"/>
          <w:szCs w:val="21"/>
        </w:rPr>
        <w:t>t</w:t>
      </w:r>
      <w:r>
        <w:rPr>
          <w:rFonts w:ascii="Arial" w:eastAsia="Arial" w:hAnsi="Arial" w:cs="Arial"/>
          <w:sz w:val="21"/>
          <w:szCs w:val="21"/>
        </w:rPr>
        <w:t xml:space="preserve">ed </w:t>
      </w:r>
      <w:r>
        <w:rPr>
          <w:rFonts w:ascii="Arial" w:eastAsia="Arial" w:hAnsi="Arial" w:cs="Arial"/>
          <w:spacing w:val="-2"/>
          <w:sz w:val="21"/>
          <w:szCs w:val="21"/>
        </w:rPr>
        <w:t>a</w:t>
      </w:r>
      <w:r>
        <w:rPr>
          <w:rFonts w:ascii="Arial" w:eastAsia="Arial" w:hAnsi="Arial" w:cs="Arial"/>
          <w:sz w:val="21"/>
          <w:szCs w:val="21"/>
        </w:rPr>
        <w:t>g</w:t>
      </w:r>
      <w:r>
        <w:rPr>
          <w:rFonts w:ascii="Arial" w:eastAsia="Arial" w:hAnsi="Arial" w:cs="Arial"/>
          <w:spacing w:val="-2"/>
          <w:sz w:val="21"/>
          <w:szCs w:val="21"/>
        </w:rPr>
        <w:t>a</w:t>
      </w:r>
      <w:r>
        <w:rPr>
          <w:rFonts w:ascii="Arial" w:eastAsia="Arial" w:hAnsi="Arial" w:cs="Arial"/>
          <w:spacing w:val="-1"/>
          <w:sz w:val="21"/>
          <w:szCs w:val="21"/>
        </w:rPr>
        <w:t>i</w:t>
      </w:r>
      <w:r>
        <w:rPr>
          <w:rFonts w:ascii="Arial" w:eastAsia="Arial" w:hAnsi="Arial" w:cs="Arial"/>
          <w:sz w:val="21"/>
          <w:szCs w:val="21"/>
        </w:rPr>
        <w:t>nst</w:t>
      </w:r>
      <w:r>
        <w:rPr>
          <w:rFonts w:ascii="Arial" w:eastAsia="Arial" w:hAnsi="Arial" w:cs="Arial"/>
          <w:spacing w:val="-2"/>
          <w:sz w:val="21"/>
          <w:szCs w:val="21"/>
        </w:rPr>
        <w:t xml:space="preserve"> </w:t>
      </w:r>
      <w:r>
        <w:rPr>
          <w:rFonts w:ascii="Arial" w:eastAsia="Arial" w:hAnsi="Arial" w:cs="Arial"/>
          <w:sz w:val="21"/>
          <w:szCs w:val="21"/>
        </w:rPr>
        <w:t>unau</w:t>
      </w:r>
      <w:r>
        <w:rPr>
          <w:rFonts w:ascii="Arial" w:eastAsia="Arial" w:hAnsi="Arial" w:cs="Arial"/>
          <w:spacing w:val="-1"/>
          <w:sz w:val="21"/>
          <w:szCs w:val="21"/>
        </w:rPr>
        <w:t>t</w:t>
      </w:r>
      <w:r>
        <w:rPr>
          <w:rFonts w:ascii="Arial" w:eastAsia="Arial" w:hAnsi="Arial" w:cs="Arial"/>
          <w:spacing w:val="-2"/>
          <w:sz w:val="21"/>
          <w:szCs w:val="21"/>
        </w:rPr>
        <w:t>h</w:t>
      </w:r>
      <w:r>
        <w:rPr>
          <w:rFonts w:ascii="Arial" w:eastAsia="Arial" w:hAnsi="Arial" w:cs="Arial"/>
          <w:sz w:val="21"/>
          <w:szCs w:val="21"/>
        </w:rPr>
        <w:t>o</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ed ac</w:t>
      </w:r>
      <w:r>
        <w:rPr>
          <w:rFonts w:ascii="Arial" w:eastAsia="Arial" w:hAnsi="Arial" w:cs="Arial"/>
          <w:spacing w:val="-2"/>
          <w:sz w:val="21"/>
          <w:szCs w:val="21"/>
        </w:rPr>
        <w:t>c</w:t>
      </w:r>
      <w:r>
        <w:rPr>
          <w:rFonts w:ascii="Arial" w:eastAsia="Arial" w:hAnsi="Arial" w:cs="Arial"/>
          <w:sz w:val="21"/>
          <w:szCs w:val="21"/>
        </w:rPr>
        <w:t>ess,</w:t>
      </w:r>
      <w:r>
        <w:rPr>
          <w:rFonts w:ascii="Arial" w:eastAsia="Arial" w:hAnsi="Arial" w:cs="Arial"/>
          <w:spacing w:val="-4"/>
          <w:sz w:val="21"/>
          <w:szCs w:val="21"/>
        </w:rPr>
        <w:t xml:space="preserve"> </w:t>
      </w:r>
      <w:r>
        <w:rPr>
          <w:rFonts w:ascii="Arial" w:eastAsia="Arial" w:hAnsi="Arial" w:cs="Arial"/>
          <w:sz w:val="21"/>
          <w:szCs w:val="21"/>
        </w:rPr>
        <w:t>use a</w:t>
      </w:r>
      <w:r>
        <w:rPr>
          <w:rFonts w:ascii="Arial" w:eastAsia="Arial" w:hAnsi="Arial" w:cs="Arial"/>
          <w:spacing w:val="-2"/>
          <w:sz w:val="21"/>
          <w:szCs w:val="21"/>
        </w:rPr>
        <w:t>n</w:t>
      </w:r>
      <w:r>
        <w:rPr>
          <w:rFonts w:ascii="Arial" w:eastAsia="Arial" w:hAnsi="Arial" w:cs="Arial"/>
          <w:sz w:val="21"/>
          <w:szCs w:val="21"/>
        </w:rPr>
        <w:t>d</w:t>
      </w:r>
      <w:r>
        <w:rPr>
          <w:rFonts w:ascii="Arial" w:eastAsia="Arial" w:hAnsi="Arial" w:cs="Arial"/>
          <w:spacing w:val="-1"/>
          <w:sz w:val="21"/>
          <w:szCs w:val="21"/>
        </w:rPr>
        <w:t xml:space="preserve"> </w:t>
      </w:r>
      <w:r>
        <w:rPr>
          <w:rFonts w:ascii="Arial" w:eastAsia="Arial" w:hAnsi="Arial" w:cs="Arial"/>
          <w:sz w:val="21"/>
          <w:szCs w:val="21"/>
        </w:rPr>
        <w:t>d</w:t>
      </w:r>
      <w:r>
        <w:rPr>
          <w:rFonts w:ascii="Arial" w:eastAsia="Arial" w:hAnsi="Arial" w:cs="Arial"/>
          <w:spacing w:val="1"/>
          <w:sz w:val="21"/>
          <w:szCs w:val="21"/>
        </w:rPr>
        <w:t>i</w:t>
      </w:r>
      <w:r>
        <w:rPr>
          <w:rFonts w:ascii="Arial" w:eastAsia="Arial" w:hAnsi="Arial" w:cs="Arial"/>
          <w:spacing w:val="-2"/>
          <w:sz w:val="21"/>
          <w:szCs w:val="21"/>
        </w:rPr>
        <w:t>s</w:t>
      </w:r>
      <w:r>
        <w:rPr>
          <w:rFonts w:ascii="Arial" w:eastAsia="Arial" w:hAnsi="Arial" w:cs="Arial"/>
          <w:sz w:val="21"/>
          <w:szCs w:val="21"/>
        </w:rPr>
        <w:t>c</w:t>
      </w:r>
      <w:r>
        <w:rPr>
          <w:rFonts w:ascii="Arial" w:eastAsia="Arial" w:hAnsi="Arial" w:cs="Arial"/>
          <w:spacing w:val="-1"/>
          <w:sz w:val="21"/>
          <w:szCs w:val="21"/>
        </w:rPr>
        <w:t>l</w:t>
      </w:r>
      <w:r>
        <w:rPr>
          <w:rFonts w:ascii="Arial" w:eastAsia="Arial" w:hAnsi="Arial" w:cs="Arial"/>
          <w:sz w:val="21"/>
          <w:szCs w:val="21"/>
        </w:rPr>
        <w:t>osu</w:t>
      </w:r>
      <w:r>
        <w:rPr>
          <w:rFonts w:ascii="Arial" w:eastAsia="Arial" w:hAnsi="Arial" w:cs="Arial"/>
          <w:spacing w:val="-1"/>
          <w:sz w:val="21"/>
          <w:szCs w:val="21"/>
        </w:rPr>
        <w:t>r</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a</w:t>
      </w:r>
      <w:r>
        <w:rPr>
          <w:rFonts w:ascii="Arial" w:eastAsia="Arial" w:hAnsi="Arial" w:cs="Arial"/>
          <w:sz w:val="21"/>
          <w:szCs w:val="21"/>
        </w:rPr>
        <w:t>nd s</w:t>
      </w:r>
      <w:r>
        <w:rPr>
          <w:rFonts w:ascii="Arial" w:eastAsia="Arial" w:hAnsi="Arial" w:cs="Arial"/>
          <w:spacing w:val="-2"/>
          <w:sz w:val="21"/>
          <w:szCs w:val="21"/>
        </w:rPr>
        <w:t>h</w:t>
      </w:r>
      <w:r>
        <w:rPr>
          <w:rFonts w:ascii="Arial" w:eastAsia="Arial" w:hAnsi="Arial" w:cs="Arial"/>
          <w:sz w:val="21"/>
          <w:szCs w:val="21"/>
        </w:rPr>
        <w:t>a</w:t>
      </w:r>
      <w:r>
        <w:rPr>
          <w:rFonts w:ascii="Arial" w:eastAsia="Arial" w:hAnsi="Arial" w:cs="Arial"/>
          <w:spacing w:val="1"/>
          <w:sz w:val="21"/>
          <w:szCs w:val="21"/>
        </w:rPr>
        <w:t>l</w:t>
      </w:r>
      <w:r>
        <w:rPr>
          <w:rFonts w:ascii="Arial" w:eastAsia="Arial" w:hAnsi="Arial" w:cs="Arial"/>
          <w:sz w:val="21"/>
          <w:szCs w:val="21"/>
        </w:rPr>
        <w:t>l handle</w:t>
      </w:r>
      <w:r>
        <w:rPr>
          <w:rFonts w:ascii="Arial" w:eastAsia="Arial" w:hAnsi="Arial" w:cs="Arial"/>
          <w:spacing w:val="-1"/>
          <w:sz w:val="21"/>
          <w:szCs w:val="21"/>
        </w:rPr>
        <w:t xml:space="preserve"> t</w:t>
      </w:r>
      <w:r>
        <w:rPr>
          <w:rFonts w:ascii="Arial" w:eastAsia="Arial" w:hAnsi="Arial" w:cs="Arial"/>
          <w:sz w:val="21"/>
          <w:szCs w:val="21"/>
        </w:rPr>
        <w:t>he s</w:t>
      </w:r>
      <w:r>
        <w:rPr>
          <w:rFonts w:ascii="Arial" w:eastAsia="Arial" w:hAnsi="Arial" w:cs="Arial"/>
          <w:spacing w:val="-2"/>
          <w:sz w:val="21"/>
          <w:szCs w:val="21"/>
        </w:rPr>
        <w:t>a</w:t>
      </w:r>
      <w:r>
        <w:rPr>
          <w:rFonts w:ascii="Arial" w:eastAsia="Arial" w:hAnsi="Arial" w:cs="Arial"/>
          <w:spacing w:val="2"/>
          <w:sz w:val="21"/>
          <w:szCs w:val="21"/>
        </w:rPr>
        <w:t>m</w:t>
      </w:r>
      <w:r>
        <w:rPr>
          <w:rFonts w:ascii="Arial" w:eastAsia="Arial" w:hAnsi="Arial" w:cs="Arial"/>
          <w:sz w:val="21"/>
          <w:szCs w:val="21"/>
        </w:rPr>
        <w:t>e</w:t>
      </w:r>
      <w:r>
        <w:rPr>
          <w:rFonts w:ascii="Arial" w:eastAsia="Arial" w:hAnsi="Arial" w:cs="Arial"/>
          <w:spacing w:val="-1"/>
          <w:sz w:val="21"/>
          <w:szCs w:val="21"/>
        </w:rPr>
        <w:t xml:space="preserve"> </w:t>
      </w:r>
      <w:r>
        <w:rPr>
          <w:rFonts w:ascii="Arial" w:eastAsia="Arial" w:hAnsi="Arial" w:cs="Arial"/>
          <w:spacing w:val="-2"/>
          <w:sz w:val="21"/>
          <w:szCs w:val="21"/>
        </w:rPr>
        <w:t>o</w:t>
      </w:r>
      <w:r>
        <w:rPr>
          <w:rFonts w:ascii="Arial" w:eastAsia="Arial" w:hAnsi="Arial" w:cs="Arial"/>
          <w:sz w:val="21"/>
          <w:szCs w:val="21"/>
        </w:rPr>
        <w:t>n</w:t>
      </w:r>
      <w:r>
        <w:rPr>
          <w:rFonts w:ascii="Arial" w:eastAsia="Arial" w:hAnsi="Arial" w:cs="Arial"/>
          <w:spacing w:val="1"/>
          <w:sz w:val="21"/>
          <w:szCs w:val="21"/>
        </w:rPr>
        <w:t>l</w:t>
      </w:r>
      <w:r>
        <w:rPr>
          <w:rFonts w:ascii="Arial" w:eastAsia="Arial" w:hAnsi="Arial" w:cs="Arial"/>
          <w:sz w:val="21"/>
          <w:szCs w:val="21"/>
        </w:rPr>
        <w:t>y</w:t>
      </w:r>
      <w:r>
        <w:rPr>
          <w:rFonts w:ascii="Arial" w:eastAsia="Arial" w:hAnsi="Arial" w:cs="Arial"/>
          <w:spacing w:val="-3"/>
          <w:sz w:val="21"/>
          <w:szCs w:val="21"/>
        </w:rPr>
        <w:t xml:space="preserve"> </w:t>
      </w:r>
      <w:r>
        <w:rPr>
          <w:rFonts w:ascii="Arial" w:eastAsia="Arial" w:hAnsi="Arial" w:cs="Arial"/>
          <w:spacing w:val="1"/>
          <w:sz w:val="21"/>
          <w:szCs w:val="21"/>
        </w:rPr>
        <w:t>i</w:t>
      </w:r>
      <w:r>
        <w:rPr>
          <w:rFonts w:ascii="Arial" w:eastAsia="Arial" w:hAnsi="Arial" w:cs="Arial"/>
          <w:sz w:val="21"/>
          <w:szCs w:val="21"/>
        </w:rPr>
        <w:t>n</w:t>
      </w:r>
      <w:r>
        <w:rPr>
          <w:rFonts w:ascii="Arial" w:eastAsia="Arial" w:hAnsi="Arial" w:cs="Arial"/>
          <w:spacing w:val="-3"/>
          <w:sz w:val="21"/>
          <w:szCs w:val="21"/>
        </w:rPr>
        <w:t xml:space="preserve"> </w:t>
      </w:r>
      <w:r>
        <w:rPr>
          <w:rFonts w:ascii="Arial" w:eastAsia="Arial" w:hAnsi="Arial" w:cs="Arial"/>
          <w:sz w:val="21"/>
          <w:szCs w:val="21"/>
        </w:rPr>
        <w:t>acco</w:t>
      </w:r>
      <w:r>
        <w:rPr>
          <w:rFonts w:ascii="Arial" w:eastAsia="Arial" w:hAnsi="Arial" w:cs="Arial"/>
          <w:spacing w:val="-1"/>
          <w:sz w:val="21"/>
          <w:szCs w:val="21"/>
        </w:rPr>
        <w:t>r</w:t>
      </w:r>
      <w:r>
        <w:rPr>
          <w:rFonts w:ascii="Arial" w:eastAsia="Arial" w:hAnsi="Arial" w:cs="Arial"/>
          <w:spacing w:val="-2"/>
          <w:sz w:val="21"/>
          <w:szCs w:val="21"/>
        </w:rPr>
        <w:t>d</w:t>
      </w:r>
      <w:r>
        <w:rPr>
          <w:rFonts w:ascii="Arial" w:eastAsia="Arial" w:hAnsi="Arial" w:cs="Arial"/>
          <w:sz w:val="21"/>
          <w:szCs w:val="21"/>
        </w:rPr>
        <w:t>an</w:t>
      </w:r>
      <w:r>
        <w:rPr>
          <w:rFonts w:ascii="Arial" w:eastAsia="Arial" w:hAnsi="Arial" w:cs="Arial"/>
          <w:spacing w:val="-2"/>
          <w:sz w:val="21"/>
          <w:szCs w:val="21"/>
        </w:rPr>
        <w:t>c</w:t>
      </w:r>
      <w:r>
        <w:rPr>
          <w:rFonts w:ascii="Arial" w:eastAsia="Arial" w:hAnsi="Arial" w:cs="Arial"/>
          <w:sz w:val="21"/>
          <w:szCs w:val="21"/>
        </w:rPr>
        <w:t>e</w:t>
      </w:r>
      <w:r>
        <w:rPr>
          <w:rFonts w:ascii="Arial" w:eastAsia="Arial" w:hAnsi="Arial" w:cs="Arial"/>
          <w:spacing w:val="-1"/>
          <w:sz w:val="21"/>
          <w:szCs w:val="21"/>
        </w:rPr>
        <w:t xml:space="preserve"> w</w:t>
      </w:r>
      <w:r>
        <w:rPr>
          <w:rFonts w:ascii="Arial" w:eastAsia="Arial" w:hAnsi="Arial" w:cs="Arial"/>
          <w:spacing w:val="1"/>
          <w:sz w:val="21"/>
          <w:szCs w:val="21"/>
        </w:rPr>
        <w:t>i</w:t>
      </w:r>
      <w:r>
        <w:rPr>
          <w:rFonts w:ascii="Arial" w:eastAsia="Arial" w:hAnsi="Arial" w:cs="Arial"/>
          <w:spacing w:val="-1"/>
          <w:sz w:val="21"/>
          <w:szCs w:val="21"/>
        </w:rPr>
        <w:t>t</w:t>
      </w:r>
      <w:r>
        <w:rPr>
          <w:rFonts w:ascii="Arial" w:eastAsia="Arial" w:hAnsi="Arial" w:cs="Arial"/>
          <w:sz w:val="21"/>
          <w:szCs w:val="21"/>
        </w:rPr>
        <w:t>h</w:t>
      </w:r>
      <w:r>
        <w:rPr>
          <w:rFonts w:ascii="Arial" w:eastAsia="Arial" w:hAnsi="Arial" w:cs="Arial"/>
          <w:spacing w:val="-1"/>
          <w:sz w:val="21"/>
          <w:szCs w:val="21"/>
        </w:rPr>
        <w:t xml:space="preserve"> </w:t>
      </w:r>
      <w:r>
        <w:rPr>
          <w:rFonts w:ascii="Arial" w:eastAsia="Arial" w:hAnsi="Arial" w:cs="Arial"/>
          <w:spacing w:val="1"/>
          <w:sz w:val="21"/>
          <w:szCs w:val="21"/>
        </w:rPr>
        <w:t>B</w:t>
      </w:r>
      <w:r>
        <w:rPr>
          <w:rFonts w:ascii="Arial" w:eastAsia="Arial" w:hAnsi="Arial" w:cs="Arial"/>
          <w:spacing w:val="-2"/>
          <w:sz w:val="21"/>
          <w:szCs w:val="21"/>
        </w:rPr>
        <w:t>an</w:t>
      </w:r>
      <w:r>
        <w:rPr>
          <w:rFonts w:ascii="Arial" w:eastAsia="Arial" w:hAnsi="Arial" w:cs="Arial"/>
          <w:spacing w:val="2"/>
          <w:sz w:val="21"/>
          <w:szCs w:val="21"/>
        </w:rPr>
        <w:t>k</w:t>
      </w:r>
      <w:r>
        <w:rPr>
          <w:rFonts w:ascii="Arial" w:eastAsia="Arial" w:hAnsi="Arial" w:cs="Arial"/>
          <w:spacing w:val="-2"/>
          <w:sz w:val="21"/>
          <w:szCs w:val="21"/>
        </w:rPr>
        <w:t>L</w:t>
      </w:r>
      <w:r>
        <w:rPr>
          <w:rFonts w:ascii="Arial" w:eastAsia="Arial" w:hAnsi="Arial" w:cs="Arial"/>
          <w:spacing w:val="1"/>
          <w:sz w:val="21"/>
          <w:szCs w:val="21"/>
        </w:rPr>
        <w:t>i</w:t>
      </w:r>
      <w:r>
        <w:rPr>
          <w:rFonts w:ascii="Arial" w:eastAsia="Arial" w:hAnsi="Arial" w:cs="Arial"/>
          <w:spacing w:val="-2"/>
          <w:sz w:val="21"/>
          <w:szCs w:val="21"/>
        </w:rPr>
        <w:t>n</w:t>
      </w:r>
      <w:r>
        <w:rPr>
          <w:rFonts w:ascii="Arial" w:eastAsia="Arial" w:hAnsi="Arial" w:cs="Arial"/>
          <w:sz w:val="21"/>
          <w:szCs w:val="21"/>
        </w:rPr>
        <w:t>k's</w:t>
      </w:r>
      <w:r>
        <w:rPr>
          <w:rFonts w:ascii="Arial" w:eastAsia="Arial" w:hAnsi="Arial" w:cs="Arial"/>
          <w:spacing w:val="-1"/>
          <w:sz w:val="21"/>
          <w:szCs w:val="21"/>
        </w:rPr>
        <w:t xml:space="preserve"> </w:t>
      </w:r>
      <w:r>
        <w:rPr>
          <w:rFonts w:ascii="Arial" w:eastAsia="Arial" w:hAnsi="Arial" w:cs="Arial"/>
          <w:sz w:val="21"/>
          <w:szCs w:val="21"/>
        </w:rPr>
        <w:t>p</w:t>
      </w:r>
      <w:r>
        <w:rPr>
          <w:rFonts w:ascii="Arial" w:eastAsia="Arial" w:hAnsi="Arial" w:cs="Arial"/>
          <w:spacing w:val="-1"/>
          <w:sz w:val="21"/>
          <w:szCs w:val="21"/>
        </w:rPr>
        <w:t>r</w:t>
      </w:r>
      <w:r>
        <w:rPr>
          <w:rFonts w:ascii="Arial" w:eastAsia="Arial" w:hAnsi="Arial" w:cs="Arial"/>
          <w:spacing w:val="1"/>
          <w:sz w:val="21"/>
          <w:szCs w:val="21"/>
        </w:rPr>
        <w:t>i</w:t>
      </w:r>
      <w:r>
        <w:rPr>
          <w:rFonts w:ascii="Arial" w:eastAsia="Arial" w:hAnsi="Arial" w:cs="Arial"/>
          <w:spacing w:val="-2"/>
          <w:sz w:val="21"/>
          <w:szCs w:val="21"/>
        </w:rPr>
        <w:t>v</w:t>
      </w:r>
      <w:r>
        <w:rPr>
          <w:rFonts w:ascii="Arial" w:eastAsia="Arial" w:hAnsi="Arial" w:cs="Arial"/>
          <w:sz w:val="21"/>
          <w:szCs w:val="21"/>
        </w:rPr>
        <w:t>acy</w:t>
      </w:r>
      <w:r>
        <w:rPr>
          <w:rFonts w:ascii="Arial" w:eastAsia="Arial" w:hAnsi="Arial" w:cs="Arial"/>
          <w:spacing w:val="-3"/>
          <w:sz w:val="21"/>
          <w:szCs w:val="21"/>
        </w:rPr>
        <w:t xml:space="preserve"> </w:t>
      </w:r>
      <w:r>
        <w:rPr>
          <w:rFonts w:ascii="Arial" w:eastAsia="Arial" w:hAnsi="Arial" w:cs="Arial"/>
          <w:sz w:val="21"/>
          <w:szCs w:val="21"/>
        </w:rPr>
        <w:t>po</w:t>
      </w:r>
      <w:r>
        <w:rPr>
          <w:rFonts w:ascii="Arial" w:eastAsia="Arial" w:hAnsi="Arial" w:cs="Arial"/>
          <w:spacing w:val="-1"/>
          <w:sz w:val="21"/>
          <w:szCs w:val="21"/>
        </w:rPr>
        <w:t>l</w:t>
      </w:r>
      <w:r>
        <w:rPr>
          <w:rFonts w:ascii="Arial" w:eastAsia="Arial" w:hAnsi="Arial" w:cs="Arial"/>
          <w:spacing w:val="1"/>
          <w:sz w:val="21"/>
          <w:szCs w:val="21"/>
        </w:rPr>
        <w:t>i</w:t>
      </w:r>
      <w:r>
        <w:rPr>
          <w:rFonts w:ascii="Arial" w:eastAsia="Arial" w:hAnsi="Arial" w:cs="Arial"/>
          <w:sz w:val="21"/>
          <w:szCs w:val="21"/>
        </w:rPr>
        <w:t>c</w:t>
      </w:r>
      <w:r>
        <w:rPr>
          <w:rFonts w:ascii="Arial" w:eastAsia="Arial" w:hAnsi="Arial" w:cs="Arial"/>
          <w:spacing w:val="-2"/>
          <w:sz w:val="21"/>
          <w:szCs w:val="21"/>
        </w:rPr>
        <w:t>y and by use of the Software you consent to the collection, storage, use and disclosure of personal information as set out in the relevant Privacy Policy</w:t>
      </w:r>
      <w:r w:rsidRPr="00BF0211">
        <w:rPr>
          <w:rFonts w:ascii="Arial" w:eastAsia="Arial" w:hAnsi="Arial" w:cs="Arial"/>
          <w:spacing w:val="-2"/>
          <w:sz w:val="21"/>
          <w:szCs w:val="21"/>
          <w:rPrChange w:id="5" w:author="Nick Turner" w:date="2013-04-17T14:49:00Z">
            <w:rPr>
              <w:rFonts w:ascii="Arial" w:eastAsia="Arial" w:hAnsi="Arial" w:cs="Arial"/>
              <w:sz w:val="21"/>
              <w:szCs w:val="21"/>
            </w:rPr>
          </w:rPrChange>
        </w:rPr>
        <w:t>. Ba</w:t>
      </w:r>
      <w:r>
        <w:rPr>
          <w:rFonts w:ascii="Arial" w:eastAsia="Arial" w:hAnsi="Arial" w:cs="Arial"/>
          <w:spacing w:val="-2"/>
          <w:sz w:val="21"/>
          <w:szCs w:val="21"/>
        </w:rPr>
        <w:t>n</w:t>
      </w:r>
      <w:r w:rsidRPr="00BF0211">
        <w:rPr>
          <w:rFonts w:ascii="Arial" w:eastAsia="Arial" w:hAnsi="Arial" w:cs="Arial"/>
          <w:spacing w:val="-2"/>
          <w:sz w:val="21"/>
          <w:szCs w:val="21"/>
          <w:rPrChange w:id="6" w:author="Nick Turner" w:date="2013-04-17T14:49:00Z">
            <w:rPr>
              <w:rFonts w:ascii="Arial" w:eastAsia="Arial" w:hAnsi="Arial" w:cs="Arial"/>
              <w:spacing w:val="2"/>
              <w:sz w:val="21"/>
              <w:szCs w:val="21"/>
            </w:rPr>
          </w:rPrChange>
        </w:rPr>
        <w:t>k</w:t>
      </w:r>
      <w:r>
        <w:rPr>
          <w:rFonts w:ascii="Arial" w:eastAsia="Arial" w:hAnsi="Arial" w:cs="Arial"/>
          <w:spacing w:val="-2"/>
          <w:sz w:val="21"/>
          <w:szCs w:val="21"/>
        </w:rPr>
        <w:t>L</w:t>
      </w:r>
      <w:r w:rsidRPr="00BF0211">
        <w:rPr>
          <w:rFonts w:ascii="Arial" w:eastAsia="Arial" w:hAnsi="Arial" w:cs="Arial"/>
          <w:spacing w:val="-2"/>
          <w:sz w:val="21"/>
          <w:szCs w:val="21"/>
          <w:rPrChange w:id="7" w:author="Nick Turner" w:date="2013-04-17T14:49:00Z">
            <w:rPr>
              <w:rFonts w:ascii="Arial" w:eastAsia="Arial" w:hAnsi="Arial" w:cs="Arial"/>
              <w:spacing w:val="1"/>
              <w:sz w:val="21"/>
              <w:szCs w:val="21"/>
            </w:rPr>
          </w:rPrChange>
        </w:rPr>
        <w:t>i</w:t>
      </w:r>
      <w:r>
        <w:rPr>
          <w:rFonts w:ascii="Arial" w:eastAsia="Arial" w:hAnsi="Arial" w:cs="Arial"/>
          <w:spacing w:val="-2"/>
          <w:sz w:val="21"/>
          <w:szCs w:val="21"/>
        </w:rPr>
        <w:t>n</w:t>
      </w:r>
      <w:r w:rsidRPr="00BF0211">
        <w:rPr>
          <w:rFonts w:ascii="Arial" w:eastAsia="Arial" w:hAnsi="Arial" w:cs="Arial"/>
          <w:spacing w:val="-2"/>
          <w:sz w:val="21"/>
          <w:szCs w:val="21"/>
          <w:rPrChange w:id="8" w:author="Nick Turner" w:date="2013-04-17T14:49:00Z">
            <w:rPr>
              <w:rFonts w:ascii="Arial" w:eastAsia="Arial" w:hAnsi="Arial" w:cs="Arial"/>
              <w:sz w:val="21"/>
              <w:szCs w:val="21"/>
            </w:rPr>
          </w:rPrChange>
        </w:rPr>
        <w:t>k's pri</w:t>
      </w:r>
      <w:r>
        <w:rPr>
          <w:rFonts w:ascii="Arial" w:eastAsia="Arial" w:hAnsi="Arial" w:cs="Arial"/>
          <w:spacing w:val="-2"/>
          <w:sz w:val="21"/>
          <w:szCs w:val="21"/>
        </w:rPr>
        <w:t>v</w:t>
      </w:r>
      <w:r w:rsidRPr="00BF0211">
        <w:rPr>
          <w:rFonts w:ascii="Arial" w:eastAsia="Arial" w:hAnsi="Arial" w:cs="Arial"/>
          <w:spacing w:val="-2"/>
          <w:sz w:val="21"/>
          <w:szCs w:val="21"/>
          <w:rPrChange w:id="9" w:author="Nick Turner" w:date="2013-04-17T14:49:00Z">
            <w:rPr>
              <w:rFonts w:ascii="Arial" w:eastAsia="Arial" w:hAnsi="Arial" w:cs="Arial"/>
              <w:sz w:val="21"/>
              <w:szCs w:val="21"/>
            </w:rPr>
          </w:rPrChange>
        </w:rPr>
        <w:t>acy policy for New</w:t>
      </w:r>
      <w:r>
        <w:rPr>
          <w:rFonts w:ascii="Arial" w:eastAsia="Arial" w:hAnsi="Arial" w:cs="Arial"/>
          <w:spacing w:val="-2"/>
          <w:sz w:val="21"/>
          <w:szCs w:val="21"/>
        </w:rPr>
        <w:t xml:space="preserve"> Ze</w:t>
      </w:r>
      <w:r w:rsidRPr="00BF0211">
        <w:rPr>
          <w:rFonts w:ascii="Arial" w:eastAsia="Arial" w:hAnsi="Arial" w:cs="Arial"/>
          <w:spacing w:val="-2"/>
          <w:sz w:val="21"/>
          <w:szCs w:val="21"/>
          <w:rPrChange w:id="10" w:author="Nick Turner" w:date="2013-04-17T14:49:00Z">
            <w:rPr>
              <w:rFonts w:ascii="Arial" w:eastAsia="Arial" w:hAnsi="Arial" w:cs="Arial"/>
              <w:sz w:val="21"/>
              <w:szCs w:val="21"/>
            </w:rPr>
          </w:rPrChange>
        </w:rPr>
        <w:t>al</w:t>
      </w:r>
      <w:r>
        <w:rPr>
          <w:rFonts w:ascii="Arial" w:eastAsia="Arial" w:hAnsi="Arial" w:cs="Arial"/>
          <w:spacing w:val="-2"/>
          <w:sz w:val="21"/>
          <w:szCs w:val="21"/>
        </w:rPr>
        <w:t>a</w:t>
      </w:r>
      <w:r w:rsidRPr="00BF0211">
        <w:rPr>
          <w:rFonts w:ascii="Arial" w:eastAsia="Arial" w:hAnsi="Arial" w:cs="Arial"/>
          <w:spacing w:val="-2"/>
          <w:sz w:val="21"/>
          <w:szCs w:val="21"/>
          <w:rPrChange w:id="11" w:author="Nick Turner" w:date="2013-04-17T14:49:00Z">
            <w:rPr>
              <w:rFonts w:ascii="Arial" w:eastAsia="Arial" w:hAnsi="Arial" w:cs="Arial"/>
              <w:sz w:val="21"/>
              <w:szCs w:val="21"/>
            </w:rPr>
          </w:rPrChange>
        </w:rPr>
        <w:t xml:space="preserve">nd can be </w:t>
      </w:r>
      <w:r>
        <w:rPr>
          <w:rFonts w:ascii="Arial" w:eastAsia="Arial" w:hAnsi="Arial" w:cs="Arial"/>
          <w:spacing w:val="-2"/>
          <w:sz w:val="21"/>
          <w:szCs w:val="21"/>
        </w:rPr>
        <w:t>v</w:t>
      </w:r>
      <w:r w:rsidRPr="00BF0211">
        <w:rPr>
          <w:rFonts w:ascii="Arial" w:eastAsia="Arial" w:hAnsi="Arial" w:cs="Arial"/>
          <w:spacing w:val="-2"/>
          <w:sz w:val="21"/>
          <w:szCs w:val="21"/>
          <w:rPrChange w:id="12" w:author="Nick Turner" w:date="2013-04-17T14:49:00Z">
            <w:rPr>
              <w:rFonts w:ascii="Arial" w:eastAsia="Arial" w:hAnsi="Arial" w:cs="Arial"/>
              <w:spacing w:val="1"/>
              <w:sz w:val="21"/>
              <w:szCs w:val="21"/>
            </w:rPr>
          </w:rPrChange>
        </w:rPr>
        <w:t xml:space="preserve">iewed at </w:t>
      </w:r>
      <w:r w:rsidR="00BF0211" w:rsidRPr="00BF0211">
        <w:rPr>
          <w:rFonts w:ascii="Arial" w:eastAsia="Arial" w:hAnsi="Arial" w:cs="Arial"/>
          <w:spacing w:val="-2"/>
          <w:sz w:val="21"/>
          <w:szCs w:val="21"/>
          <w:rPrChange w:id="13" w:author="Nick Turner" w:date="2013-04-17T14:49:00Z">
            <w:rPr/>
          </w:rPrChange>
        </w:rPr>
        <w:fldChar w:fldCharType="begin"/>
      </w:r>
      <w:r w:rsidR="00BF0211" w:rsidRPr="00BF0211">
        <w:rPr>
          <w:rFonts w:ascii="Arial" w:eastAsia="Arial" w:hAnsi="Arial" w:cs="Arial"/>
          <w:spacing w:val="-2"/>
          <w:sz w:val="21"/>
          <w:szCs w:val="21"/>
          <w:rPrChange w:id="14" w:author="Nick Turner" w:date="2013-04-17T14:49:00Z">
            <w:rPr/>
          </w:rPrChange>
        </w:rPr>
        <w:instrText xml:space="preserve"> HYPERLINK "http://www.banklink.co.nz/docs/privacy.pdf" \h </w:instrText>
      </w:r>
      <w:r w:rsidR="00BF0211" w:rsidRPr="00BF0211">
        <w:rPr>
          <w:rFonts w:ascii="Arial" w:eastAsia="Arial" w:hAnsi="Arial" w:cs="Arial"/>
          <w:spacing w:val="-2"/>
          <w:sz w:val="21"/>
          <w:szCs w:val="21"/>
          <w:rPrChange w:id="15" w:author="Nick Turner" w:date="2013-04-17T14:49:00Z">
            <w:rPr/>
          </w:rPrChange>
        </w:rPr>
        <w:fldChar w:fldCharType="separate"/>
      </w:r>
      <w:r w:rsidRPr="00BF0211">
        <w:rPr>
          <w:rFonts w:ascii="Arial" w:eastAsia="Arial" w:hAnsi="Arial" w:cs="Arial"/>
          <w:spacing w:val="-2"/>
          <w:sz w:val="21"/>
          <w:szCs w:val="21"/>
          <w:rPrChange w:id="16" w:author="Nick Turner" w:date="2013-04-17T14:49:00Z">
            <w:rPr>
              <w:rFonts w:ascii="Arial" w:eastAsia="Arial" w:hAnsi="Arial" w:cs="Arial"/>
              <w:color w:val="0000FF"/>
              <w:sz w:val="21"/>
              <w:szCs w:val="21"/>
            </w:rPr>
          </w:rPrChange>
        </w:rPr>
        <w:t xml:space="preserve">http://www.banklink.co.nz/docs/privacy.pdf </w:t>
      </w:r>
      <w:r w:rsidR="00BF0211" w:rsidRPr="00BF0211">
        <w:rPr>
          <w:rFonts w:ascii="Arial" w:eastAsia="Arial" w:hAnsi="Arial" w:cs="Arial"/>
          <w:spacing w:val="-2"/>
          <w:sz w:val="21"/>
          <w:szCs w:val="21"/>
          <w:rPrChange w:id="17" w:author="Nick Turner" w:date="2013-04-17T14:49:00Z">
            <w:rPr>
              <w:rFonts w:ascii="Arial" w:eastAsia="Arial" w:hAnsi="Arial" w:cs="Arial"/>
              <w:color w:val="0000FF"/>
              <w:spacing w:val="4"/>
              <w:sz w:val="21"/>
              <w:szCs w:val="21"/>
            </w:rPr>
          </w:rPrChange>
        </w:rPr>
        <w:fldChar w:fldCharType="end"/>
      </w:r>
      <w:r w:rsidRPr="00BF0211">
        <w:rPr>
          <w:rFonts w:ascii="Arial" w:eastAsia="Arial" w:hAnsi="Arial" w:cs="Arial"/>
          <w:spacing w:val="-2"/>
          <w:sz w:val="21"/>
          <w:szCs w:val="21"/>
          <w:rPrChange w:id="18" w:author="Nick Turner" w:date="2013-04-17T14:49:00Z">
            <w:rPr>
              <w:rFonts w:ascii="Arial" w:eastAsia="Arial" w:hAnsi="Arial" w:cs="Arial"/>
              <w:color w:val="000000"/>
              <w:sz w:val="21"/>
              <w:szCs w:val="21"/>
            </w:rPr>
          </w:rPrChange>
        </w:rPr>
        <w:t xml:space="preserve">or for Australia at </w:t>
      </w:r>
      <w:r w:rsidR="00BF0211" w:rsidRPr="00BF0211">
        <w:rPr>
          <w:rFonts w:ascii="Arial" w:eastAsia="Arial" w:hAnsi="Arial" w:cs="Arial"/>
          <w:spacing w:val="-2"/>
          <w:sz w:val="21"/>
          <w:szCs w:val="21"/>
          <w:rPrChange w:id="19" w:author="Nick Turner" w:date="2013-04-17T14:49:00Z">
            <w:rPr/>
          </w:rPrChange>
        </w:rPr>
        <w:fldChar w:fldCharType="begin"/>
      </w:r>
      <w:r w:rsidR="00BF0211" w:rsidRPr="00BF0211">
        <w:rPr>
          <w:rFonts w:ascii="Arial" w:eastAsia="Arial" w:hAnsi="Arial" w:cs="Arial"/>
          <w:spacing w:val="-2"/>
          <w:sz w:val="21"/>
          <w:szCs w:val="21"/>
          <w:rPrChange w:id="20" w:author="Nick Turner" w:date="2013-04-17T14:49:00Z">
            <w:rPr/>
          </w:rPrChange>
        </w:rPr>
        <w:instrText xml:space="preserve"> HYPERLINK "http://www.banklink.com.au/docs/privacy.pdf" \h </w:instrText>
      </w:r>
      <w:r w:rsidR="00BF0211" w:rsidRPr="00BF0211">
        <w:rPr>
          <w:rFonts w:ascii="Arial" w:eastAsia="Arial" w:hAnsi="Arial" w:cs="Arial"/>
          <w:spacing w:val="-2"/>
          <w:sz w:val="21"/>
          <w:szCs w:val="21"/>
          <w:rPrChange w:id="21" w:author="Nick Turner" w:date="2013-04-17T14:49:00Z">
            <w:rPr/>
          </w:rPrChange>
        </w:rPr>
        <w:fldChar w:fldCharType="separate"/>
      </w:r>
      <w:r w:rsidRPr="00BF0211">
        <w:rPr>
          <w:rFonts w:ascii="Arial" w:eastAsia="Arial" w:hAnsi="Arial" w:cs="Arial"/>
          <w:spacing w:val="-2"/>
          <w:sz w:val="21"/>
          <w:szCs w:val="21"/>
          <w:rPrChange w:id="22" w:author="Nick Turner" w:date="2013-04-17T14:49:00Z">
            <w:rPr>
              <w:rFonts w:ascii="Arial" w:eastAsia="Arial" w:hAnsi="Arial" w:cs="Arial"/>
              <w:color w:val="0000FF"/>
              <w:sz w:val="21"/>
              <w:szCs w:val="21"/>
            </w:rPr>
          </w:rPrChange>
        </w:rPr>
        <w:t xml:space="preserve">http://www.banklink.com.au/docs/privacy.pdf </w:t>
      </w:r>
      <w:r w:rsidR="00BF0211" w:rsidRPr="00BF0211">
        <w:rPr>
          <w:rFonts w:ascii="Arial" w:eastAsia="Arial" w:hAnsi="Arial" w:cs="Arial"/>
          <w:spacing w:val="-2"/>
          <w:sz w:val="21"/>
          <w:szCs w:val="21"/>
          <w:rPrChange w:id="23" w:author="Nick Turner" w:date="2013-04-17T14:49:00Z">
            <w:rPr>
              <w:rFonts w:ascii="Arial" w:eastAsia="Arial" w:hAnsi="Arial" w:cs="Arial"/>
              <w:color w:val="0000FF"/>
              <w:spacing w:val="4"/>
              <w:sz w:val="21"/>
              <w:szCs w:val="21"/>
            </w:rPr>
          </w:rPrChange>
        </w:rPr>
        <w:fldChar w:fldCharType="end"/>
      </w:r>
      <w:r w:rsidRPr="00BF0211">
        <w:rPr>
          <w:rFonts w:ascii="Arial" w:eastAsia="Arial" w:hAnsi="Arial" w:cs="Arial"/>
          <w:spacing w:val="-2"/>
          <w:sz w:val="21"/>
          <w:szCs w:val="21"/>
          <w:rPrChange w:id="24" w:author="Nick Turner" w:date="2013-04-17T14:49:00Z">
            <w:rPr>
              <w:rFonts w:ascii="Arial" w:eastAsia="Arial" w:hAnsi="Arial" w:cs="Arial"/>
              <w:color w:val="000000"/>
              <w:sz w:val="21"/>
              <w:szCs w:val="21"/>
            </w:rPr>
          </w:rPrChange>
        </w:rPr>
        <w:t xml:space="preserve">or for the United Kingdom at </w:t>
      </w:r>
      <w:r w:rsidR="00BF0211" w:rsidRPr="00BF0211">
        <w:rPr>
          <w:rFonts w:ascii="Arial" w:eastAsia="Arial" w:hAnsi="Arial" w:cs="Arial"/>
          <w:spacing w:val="-2"/>
          <w:sz w:val="21"/>
          <w:szCs w:val="21"/>
          <w:rPrChange w:id="25" w:author="Nick Turner" w:date="2013-04-17T14:49:00Z">
            <w:rPr/>
          </w:rPrChange>
        </w:rPr>
        <w:fldChar w:fldCharType="begin"/>
      </w:r>
      <w:r w:rsidR="00BF0211" w:rsidRPr="00BF0211">
        <w:rPr>
          <w:rFonts w:ascii="Arial" w:eastAsia="Arial" w:hAnsi="Arial" w:cs="Arial"/>
          <w:spacing w:val="-2"/>
          <w:sz w:val="21"/>
          <w:szCs w:val="21"/>
          <w:rPrChange w:id="26" w:author="Nick Turner" w:date="2013-04-17T14:49:00Z">
            <w:rPr/>
          </w:rPrChange>
        </w:rPr>
        <w:instrText xml:space="preserve"> HYPERLINK "http://www.banklink.co.uk/docs/BankLink_UK_Privacy_Policy.pdf" \h </w:instrText>
      </w:r>
      <w:r w:rsidR="00BF0211" w:rsidRPr="00BF0211">
        <w:rPr>
          <w:rFonts w:ascii="Arial" w:eastAsia="Arial" w:hAnsi="Arial" w:cs="Arial"/>
          <w:spacing w:val="-2"/>
          <w:sz w:val="21"/>
          <w:szCs w:val="21"/>
          <w:rPrChange w:id="27" w:author="Nick Turner" w:date="2013-04-17T14:49:00Z">
            <w:rPr/>
          </w:rPrChange>
        </w:rPr>
        <w:fldChar w:fldCharType="separate"/>
      </w:r>
      <w:r w:rsidRPr="00BF0211">
        <w:rPr>
          <w:rFonts w:ascii="Arial" w:eastAsia="Arial" w:hAnsi="Arial" w:cs="Arial"/>
          <w:spacing w:val="-2"/>
          <w:sz w:val="21"/>
          <w:szCs w:val="21"/>
          <w:rPrChange w:id="28" w:author="Nick Turner" w:date="2013-04-17T14:49:00Z">
            <w:rPr>
              <w:rFonts w:ascii="Arial" w:eastAsia="Arial" w:hAnsi="Arial" w:cs="Arial"/>
              <w:color w:val="0000FF"/>
              <w:sz w:val="21"/>
              <w:szCs w:val="21"/>
            </w:rPr>
          </w:rPrChange>
        </w:rPr>
        <w:t>http://www.banklink.co.uk/docs/BankLink_UK_Privacy_Policy.pdf</w:t>
      </w:r>
      <w:r w:rsidR="00BF0211" w:rsidRPr="00BF0211">
        <w:rPr>
          <w:rFonts w:ascii="Arial" w:eastAsia="Arial" w:hAnsi="Arial" w:cs="Arial"/>
          <w:spacing w:val="-2"/>
          <w:sz w:val="21"/>
          <w:szCs w:val="21"/>
          <w:rPrChange w:id="29" w:author="Nick Turner" w:date="2013-04-17T14:49:00Z">
            <w:rPr>
              <w:rFonts w:ascii="Arial" w:eastAsia="Arial" w:hAnsi="Arial" w:cs="Arial"/>
              <w:color w:val="0000FF"/>
              <w:sz w:val="21"/>
              <w:szCs w:val="21"/>
            </w:rPr>
          </w:rPrChange>
        </w:rPr>
        <w:fldChar w:fldCharType="end"/>
      </w:r>
      <w:r w:rsidRPr="00BF0211">
        <w:rPr>
          <w:rFonts w:ascii="Arial" w:eastAsia="Arial" w:hAnsi="Arial" w:cs="Arial"/>
          <w:spacing w:val="-2"/>
          <w:sz w:val="21"/>
          <w:szCs w:val="21"/>
          <w:rPrChange w:id="30" w:author="Nick Turner" w:date="2013-04-17T14:49:00Z">
            <w:rPr>
              <w:rFonts w:ascii="Arial" w:eastAsia="Arial" w:hAnsi="Arial" w:cs="Arial"/>
              <w:color w:val="0000FF"/>
              <w:sz w:val="21"/>
              <w:szCs w:val="21"/>
            </w:rPr>
          </w:rPrChange>
        </w:rPr>
        <w:t xml:space="preserve">.  </w:t>
      </w:r>
    </w:p>
    <w:p w:rsidR="00C65F63" w:rsidRPr="00BF0211" w:rsidRDefault="00C65F63">
      <w:pPr>
        <w:spacing w:after="0"/>
        <w:ind w:left="1046" w:right="183"/>
        <w:rPr>
          <w:rFonts w:ascii="Arial" w:eastAsia="Arial" w:hAnsi="Arial" w:cs="Arial"/>
          <w:spacing w:val="-2"/>
          <w:sz w:val="21"/>
          <w:szCs w:val="21"/>
          <w:rPrChange w:id="31" w:author="Nick Turner" w:date="2013-04-17T14:49:00Z">
            <w:rPr>
              <w:rFonts w:ascii="Arial" w:eastAsia="Arial" w:hAnsi="Arial" w:cs="Arial"/>
              <w:color w:val="0000FF"/>
              <w:sz w:val="21"/>
              <w:szCs w:val="21"/>
            </w:rPr>
          </w:rPrChange>
        </w:rPr>
      </w:pPr>
    </w:p>
    <w:p w:rsidR="00C65F63" w:rsidRPr="00BF0211" w:rsidRDefault="00E36DCF">
      <w:pPr>
        <w:spacing w:after="0"/>
        <w:ind w:left="1046" w:right="183"/>
        <w:rPr>
          <w:rFonts w:ascii="Arial" w:eastAsia="Arial" w:hAnsi="Arial" w:cs="Arial"/>
          <w:spacing w:val="-2"/>
          <w:sz w:val="21"/>
          <w:szCs w:val="21"/>
          <w:rPrChange w:id="32" w:author="Nick Turner" w:date="2013-04-17T14:49:00Z">
            <w:rPr>
              <w:rFonts w:ascii="Arial" w:eastAsia="Arial" w:hAnsi="Arial" w:cs="Arial"/>
              <w:color w:val="0000FF"/>
              <w:sz w:val="21"/>
              <w:szCs w:val="21"/>
            </w:rPr>
          </w:rPrChange>
        </w:rPr>
      </w:pPr>
      <w:r w:rsidRPr="00BF0211">
        <w:rPr>
          <w:rFonts w:ascii="Arial" w:eastAsia="Arial" w:hAnsi="Arial" w:cs="Arial"/>
          <w:spacing w:val="-2"/>
          <w:sz w:val="21"/>
          <w:szCs w:val="21"/>
          <w:rPrChange w:id="33" w:author="Nick Turner" w:date="2013-04-17T14:49:00Z">
            <w:rPr>
              <w:rFonts w:ascii="Arial" w:eastAsia="Arial" w:hAnsi="Arial" w:cs="Arial"/>
              <w:color w:val="0000FF"/>
              <w:sz w:val="21"/>
              <w:szCs w:val="21"/>
            </w:rPr>
          </w:rPrChange>
        </w:rPr>
        <w:t xml:space="preserve">You warrant that you will not provide any personal information of your clients to BankLink unless you: </w:t>
      </w:r>
    </w:p>
    <w:p w:rsidR="00C65F63" w:rsidRPr="00BF0211" w:rsidRDefault="00E36DCF">
      <w:pPr>
        <w:pStyle w:val="ListParagraph"/>
        <w:numPr>
          <w:ilvl w:val="0"/>
          <w:numId w:val="1"/>
        </w:numPr>
        <w:spacing w:after="0"/>
        <w:ind w:right="183" w:hanging="686"/>
        <w:rPr>
          <w:rFonts w:ascii="Arial" w:eastAsia="Arial" w:hAnsi="Arial" w:cs="Arial"/>
          <w:spacing w:val="-2"/>
          <w:sz w:val="21"/>
          <w:szCs w:val="21"/>
          <w:rPrChange w:id="34" w:author="Nick Turner" w:date="2013-04-17T14:49:00Z">
            <w:rPr>
              <w:rFonts w:ascii="Arial" w:eastAsia="Arial" w:hAnsi="Arial" w:cs="Arial"/>
              <w:sz w:val="21"/>
              <w:szCs w:val="21"/>
            </w:rPr>
          </w:rPrChange>
        </w:rPr>
      </w:pPr>
      <w:r w:rsidRPr="00BF0211">
        <w:rPr>
          <w:rFonts w:ascii="Arial" w:eastAsia="Arial" w:hAnsi="Arial" w:cs="Arial"/>
          <w:spacing w:val="-2"/>
          <w:sz w:val="21"/>
          <w:szCs w:val="21"/>
          <w:rPrChange w:id="35" w:author="Nick Turner" w:date="2013-04-17T14:49:00Z">
            <w:rPr>
              <w:rFonts w:ascii="Arial" w:eastAsia="Arial" w:hAnsi="Arial" w:cs="Arial"/>
              <w:color w:val="0000FF"/>
              <w:sz w:val="21"/>
              <w:szCs w:val="21"/>
            </w:rPr>
          </w:rPrChange>
        </w:rPr>
        <w:t>have the prior consent of those clients to the disclosure; and</w:t>
      </w:r>
    </w:p>
    <w:p w:rsidR="00C65F63" w:rsidRDefault="00E36DCF">
      <w:pPr>
        <w:pStyle w:val="ListParagraph"/>
        <w:numPr>
          <w:ilvl w:val="0"/>
          <w:numId w:val="1"/>
        </w:numPr>
        <w:spacing w:after="0"/>
        <w:ind w:right="183" w:hanging="686"/>
        <w:rPr>
          <w:rFonts w:ascii="Arial" w:eastAsia="Arial" w:hAnsi="Arial" w:cs="Arial"/>
          <w:sz w:val="21"/>
          <w:szCs w:val="21"/>
        </w:rPr>
      </w:pPr>
      <w:r>
        <w:rPr>
          <w:rFonts w:ascii="Arial" w:eastAsia="Arial" w:hAnsi="Arial" w:cs="Arial"/>
          <w:sz w:val="21"/>
          <w:szCs w:val="21"/>
        </w:rPr>
        <w:lastRenderedPageBreak/>
        <w:t xml:space="preserve">have provided the clients with a copy of the relevant BankLink Privacy Policy and that they have accepted and consented to the </w:t>
      </w:r>
      <w:r>
        <w:rPr>
          <w:rFonts w:ascii="Arial" w:eastAsia="Arial" w:hAnsi="Arial" w:cs="Arial"/>
          <w:spacing w:val="-2"/>
          <w:sz w:val="21"/>
          <w:szCs w:val="21"/>
        </w:rPr>
        <w:t>collection, storage, use and disclosure of personal information as set out in the relevant Privacy Policy</w:t>
      </w:r>
      <w:r>
        <w:rPr>
          <w:rFonts w:ascii="Arial" w:eastAsia="Arial" w:hAnsi="Arial" w:cs="Arial"/>
          <w:sz w:val="21"/>
          <w:szCs w:val="21"/>
        </w:rPr>
        <w:t xml:space="preserve">. </w:t>
      </w:r>
    </w:p>
    <w:p w:rsidR="00C65F63" w:rsidRDefault="00C65F63">
      <w:pPr>
        <w:spacing w:after="0"/>
        <w:ind w:right="183"/>
        <w:rPr>
          <w:rFonts w:ascii="Arial" w:eastAsia="Arial" w:hAnsi="Arial" w:cs="Arial"/>
          <w:sz w:val="21"/>
          <w:szCs w:val="21"/>
        </w:rPr>
      </w:pPr>
    </w:p>
    <w:p w:rsidR="00C65F63" w:rsidRDefault="00E36DCF">
      <w:pPr>
        <w:spacing w:after="0"/>
        <w:ind w:left="1080" w:right="183"/>
        <w:rPr>
          <w:rFonts w:ascii="Arial" w:eastAsia="Arial" w:hAnsi="Arial" w:cs="Arial"/>
          <w:sz w:val="21"/>
          <w:szCs w:val="21"/>
        </w:rPr>
      </w:pPr>
      <w:r>
        <w:rPr>
          <w:rFonts w:ascii="Arial" w:eastAsia="Arial" w:hAnsi="Arial" w:cs="Arial"/>
          <w:sz w:val="21"/>
          <w:szCs w:val="21"/>
        </w:rPr>
        <w:t xml:space="preserve">You acknowledge, agree and further warrant that you will collect, store, use and disclose the personal information of any individual that may be provided to you by BankLink in accordance with the BankLink Privacy Policy that is relevant to your jurisdiction. </w:t>
      </w:r>
    </w:p>
    <w:sectPr w:rsidR="00C65F63">
      <w:pgSz w:w="11900" w:h="16840"/>
      <w:pgMar w:top="1060" w:right="1160" w:bottom="660" w:left="1580" w:header="0" w:footer="4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F63" w:rsidRDefault="00E36DCF">
      <w:pPr>
        <w:spacing w:after="0" w:line="240" w:lineRule="auto"/>
      </w:pPr>
      <w:r>
        <w:separator/>
      </w:r>
    </w:p>
  </w:endnote>
  <w:endnote w:type="continuationSeparator" w:id="0">
    <w:p w:rsidR="00C65F63" w:rsidRDefault="00E3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63" w:rsidRDefault="00E36DCF">
    <w:pPr>
      <w:pStyle w:val="Footer"/>
    </w:pPr>
    <w:bookmarkStart w:id="1" w:name="bmCompoundReference"/>
    <w:r>
      <w:rPr>
        <w:sz w:val="16"/>
      </w:rPr>
      <w:t>RZS/RZS/3159350/462043/AUM/1202851173.1</w:t>
    </w:r>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63" w:rsidRDefault="00E36DCF">
    <w:pPr>
      <w:spacing w:after="0" w:line="200" w:lineRule="exact"/>
      <w:rPr>
        <w:sz w:val="20"/>
        <w:szCs w:val="20"/>
      </w:rPr>
    </w:pPr>
    <w:r>
      <w:rPr>
        <w:noProof/>
        <w:lang w:val="en-NZ" w:eastAsia="en-NZ"/>
      </w:rPr>
      <mc:AlternateContent>
        <mc:Choice Requires="wpg">
          <w:drawing>
            <wp:anchor distT="0" distB="0" distL="114300" distR="114300" simplePos="0" relativeHeight="251656704" behindDoc="1" locked="0" layoutInCell="1" allowOverlap="1">
              <wp:simplePos x="0" y="0"/>
              <wp:positionH relativeFrom="page">
                <wp:posOffset>1080770</wp:posOffset>
              </wp:positionH>
              <wp:positionV relativeFrom="page">
                <wp:posOffset>10136505</wp:posOffset>
              </wp:positionV>
              <wp:extent cx="5670550" cy="1270"/>
              <wp:effectExtent l="13970" t="11430" r="11430"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0" cy="1270"/>
                        <a:chOff x="1702" y="15963"/>
                        <a:chExt cx="8930" cy="2"/>
                      </a:xfrm>
                    </wpg:grpSpPr>
                    <wps:wsp>
                      <wps:cNvPr id="4" name="Freeform 4"/>
                      <wps:cNvSpPr>
                        <a:spLocks/>
                      </wps:cNvSpPr>
                      <wps:spPr bwMode="auto">
                        <a:xfrm>
                          <a:off x="1702" y="15963"/>
                          <a:ext cx="8930" cy="2"/>
                        </a:xfrm>
                        <a:custGeom>
                          <a:avLst/>
                          <a:gdLst>
                            <a:gd name="T0" fmla="+- 0 1702 1702"/>
                            <a:gd name="T1" fmla="*/ T0 w 8930"/>
                            <a:gd name="T2" fmla="+- 0 10632 1702"/>
                            <a:gd name="T3" fmla="*/ T2 w 8930"/>
                          </a:gdLst>
                          <a:ahLst/>
                          <a:cxnLst>
                            <a:cxn ang="0">
                              <a:pos x="T1" y="0"/>
                            </a:cxn>
                            <a:cxn ang="0">
                              <a:pos x="T3" y="0"/>
                            </a:cxn>
                          </a:cxnLst>
                          <a:rect l="0" t="0" r="r" b="b"/>
                          <a:pathLst>
                            <a:path w="8930">
                              <a:moveTo>
                                <a:pt x="0" y="0"/>
                              </a:moveTo>
                              <a:lnTo>
                                <a:pt x="893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85.1pt;margin-top:798.15pt;width:446.5pt;height:.1pt;z-index:-251659776;mso-position-horizontal-relative:page;mso-position-vertical-relative:page" coordorigin="1702,15963" coordsize="89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">
              <v:shape id="Freeform 4" o:spid="_x0000_s1027" style="position:absolute;left:1702;top:15963;width:8930;height:2;visibility:visible;mso-wrap-style:square;v-text-anchor:top" coordsize="89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5BMEA&#10;AADaAAAADwAAAGRycy9kb3ducmV2LnhtbESPQYvCMBSE74L/ITzBi2iqqEg1irgs6N7UXrw9mmdT&#10;bF5KE23995uFBY/DzHzDbHadrcSLGl86VjCdJCCIc6dLLhRk1+/xCoQPyBorx6TgTR52235vg6l2&#10;LZ/pdQmFiBD2KSowIdSplD43ZNFPXE0cvbtrLIYom0LqBtsIt5WcJclSWiw5Lhis6WAof1yeVkH7&#10;NXLm6fennytl51uZnfxcLpQaDrr9GkSgLnzC/+2jVjCHvy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yeQTBAAAA2gAAAA8AAAAAAAAAAAAAAAAAmAIAAGRycy9kb3du&#10;cmV2LnhtbFBLBQYAAAAABAAEAPUAAACGAwAAAAA=&#10;" path="m,l8930,e" filled="f" strokeweight=".58pt">
                <v:path arrowok="t" o:connecttype="custom" o:connectlocs="0,0;8930,0" o:connectangles="0,0"/>
              </v:shape>
              <w10:wrap anchorx="page" anchory="page"/>
            </v:group>
          </w:pict>
        </mc:Fallback>
      </mc:AlternateContent>
    </w:r>
    <w:r>
      <w:rPr>
        <w:noProof/>
        <w:lang w:val="en-NZ" w:eastAsia="en-NZ"/>
      </w:rPr>
      <mc:AlternateContent>
        <mc:Choice Requires="wps">
          <w:drawing>
            <wp:anchor distT="0" distB="0" distL="114300" distR="114300" simplePos="0" relativeHeight="251657728" behindDoc="1" locked="0" layoutInCell="1" allowOverlap="1">
              <wp:simplePos x="0" y="0"/>
              <wp:positionH relativeFrom="page">
                <wp:posOffset>1068070</wp:posOffset>
              </wp:positionH>
              <wp:positionV relativeFrom="page">
                <wp:posOffset>10161905</wp:posOffset>
              </wp:positionV>
              <wp:extent cx="1690370" cy="139700"/>
              <wp:effectExtent l="1270" t="0" r="381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F63" w:rsidRDefault="00E36DCF">
                          <w:pPr>
                            <w:spacing w:after="0" w:line="204" w:lineRule="exact"/>
                            <w:ind w:left="20" w:right="-47"/>
                            <w:rPr>
                              <w:rFonts w:ascii="Arial" w:eastAsia="Arial" w:hAnsi="Arial" w:cs="Arial"/>
                              <w:sz w:val="18"/>
                              <w:szCs w:val="18"/>
                            </w:rPr>
                          </w:pPr>
                          <w:r>
                            <w:rPr>
                              <w:rFonts w:ascii="Arial" w:eastAsia="Arial" w:hAnsi="Arial" w:cs="Arial"/>
                              <w:spacing w:val="1"/>
                              <w:sz w:val="18"/>
                              <w:szCs w:val="18"/>
                            </w:rPr>
                            <w:t>1110</w:t>
                          </w:r>
                          <w:r>
                            <w:rPr>
                              <w:rFonts w:ascii="Arial" w:eastAsia="Arial" w:hAnsi="Arial" w:cs="Arial"/>
                              <w:spacing w:val="-2"/>
                              <w:sz w:val="18"/>
                              <w:szCs w:val="18"/>
                            </w:rPr>
                            <w:t>0</w:t>
                          </w:r>
                          <w:r>
                            <w:rPr>
                              <w:rFonts w:ascii="Arial" w:eastAsia="Arial" w:hAnsi="Arial" w:cs="Arial"/>
                              <w:spacing w:val="1"/>
                              <w:sz w:val="18"/>
                              <w:szCs w:val="18"/>
                            </w:rPr>
                            <w:t>41</w:t>
                          </w:r>
                          <w:r>
                            <w:rPr>
                              <w:rFonts w:ascii="Arial" w:eastAsia="Arial" w:hAnsi="Arial" w:cs="Arial"/>
                              <w:spacing w:val="-2"/>
                              <w:sz w:val="18"/>
                              <w:szCs w:val="18"/>
                            </w:rPr>
                            <w:t>5</w:t>
                          </w:r>
                          <w:r>
                            <w:rPr>
                              <w:rFonts w:ascii="Arial" w:eastAsia="Arial" w:hAnsi="Arial" w:cs="Arial"/>
                              <w:spacing w:val="1"/>
                              <w:sz w:val="18"/>
                              <w:szCs w:val="18"/>
                            </w:rPr>
                            <w:t>5</w:t>
                          </w:r>
                          <w:r>
                            <w:rPr>
                              <w:rFonts w:ascii="Arial" w:eastAsia="Arial" w:hAnsi="Arial" w:cs="Arial"/>
                              <w:sz w:val="18"/>
                              <w:szCs w:val="18"/>
                            </w:rPr>
                            <w:t>0</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050</w:t>
                          </w:r>
                          <w:r>
                            <w:rPr>
                              <w:rFonts w:ascii="Arial" w:eastAsia="Arial" w:hAnsi="Arial" w:cs="Arial"/>
                              <w:spacing w:val="-2"/>
                              <w:sz w:val="18"/>
                              <w:szCs w:val="18"/>
                            </w:rPr>
                            <w:t>3</w:t>
                          </w:r>
                          <w:r>
                            <w:rPr>
                              <w:rFonts w:ascii="Arial" w:eastAsia="Arial" w:hAnsi="Arial" w:cs="Arial"/>
                              <w:spacing w:val="1"/>
                              <w:sz w:val="18"/>
                              <w:szCs w:val="18"/>
                            </w:rPr>
                            <w:t>35</w:t>
                          </w:r>
                          <w:r>
                            <w:rPr>
                              <w:rFonts w:ascii="Arial" w:eastAsia="Arial" w:hAnsi="Arial" w:cs="Arial"/>
                              <w:sz w:val="18"/>
                              <w:szCs w:val="18"/>
                            </w:rPr>
                            <w:t>1</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R</w:t>
                          </w:r>
                          <w:r>
                            <w:rPr>
                              <w:rFonts w:ascii="Arial" w:eastAsia="Arial" w:hAnsi="Arial" w:cs="Arial"/>
                              <w:spacing w:val="-7"/>
                              <w:sz w:val="18"/>
                              <w:szCs w:val="18"/>
                            </w:rPr>
                            <w:t>X</w:t>
                          </w:r>
                          <w:r>
                            <w:rPr>
                              <w:rFonts w:ascii="Arial" w:eastAsia="Arial" w:hAnsi="Arial" w:cs="Arial"/>
                              <w:spacing w:val="5"/>
                              <w:sz w:val="18"/>
                              <w:szCs w:val="18"/>
                            </w:rPr>
                            <w:t>W</w:t>
                          </w:r>
                          <w:r>
                            <w:rPr>
                              <w:rFonts w:ascii="Arial" w:eastAsia="Arial" w:hAnsi="Arial" w:cs="Arial"/>
                              <w:spacing w:val="1"/>
                              <w:sz w:val="18"/>
                              <w:szCs w:val="18"/>
                            </w:rPr>
                            <w:t>0</w:t>
                          </w:r>
                          <w:r>
                            <w:rPr>
                              <w:rFonts w:ascii="Arial" w:eastAsia="Arial" w:hAnsi="Arial" w:cs="Arial"/>
                              <w:sz w:val="18"/>
                              <w:szCs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1pt;margin-top:800.15pt;width:133.1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w1rg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" filled="f" stroked="f">
              <v:textbox inset="0,0,0,0">
                <w:txbxContent>
                  <w:p>
                    <w:pPr>
                      <w:spacing w:after="0" w:line="204" w:lineRule="exact"/>
                      <w:ind w:left="20" w:right="-47"/>
                      <w:rPr>
                        <w:rFonts w:ascii="Arial" w:eastAsia="Arial" w:hAnsi="Arial" w:cs="Arial"/>
                        <w:sz w:val="18"/>
                        <w:szCs w:val="18"/>
                      </w:rPr>
                    </w:pPr>
                    <w:r>
                      <w:rPr>
                        <w:rFonts w:ascii="Arial" w:eastAsia="Arial" w:hAnsi="Arial" w:cs="Arial"/>
                        <w:spacing w:val="1"/>
                        <w:sz w:val="18"/>
                        <w:szCs w:val="18"/>
                      </w:rPr>
                      <w:t>1110</w:t>
                    </w:r>
                    <w:r>
                      <w:rPr>
                        <w:rFonts w:ascii="Arial" w:eastAsia="Arial" w:hAnsi="Arial" w:cs="Arial"/>
                        <w:spacing w:val="-2"/>
                        <w:sz w:val="18"/>
                        <w:szCs w:val="18"/>
                      </w:rPr>
                      <w:t>0</w:t>
                    </w:r>
                    <w:r>
                      <w:rPr>
                        <w:rFonts w:ascii="Arial" w:eastAsia="Arial" w:hAnsi="Arial" w:cs="Arial"/>
                        <w:spacing w:val="1"/>
                        <w:sz w:val="18"/>
                        <w:szCs w:val="18"/>
                      </w:rPr>
                      <w:t>41</w:t>
                    </w:r>
                    <w:r>
                      <w:rPr>
                        <w:rFonts w:ascii="Arial" w:eastAsia="Arial" w:hAnsi="Arial" w:cs="Arial"/>
                        <w:spacing w:val="-2"/>
                        <w:sz w:val="18"/>
                        <w:szCs w:val="18"/>
                      </w:rPr>
                      <w:t>5</w:t>
                    </w:r>
                    <w:r>
                      <w:rPr>
                        <w:rFonts w:ascii="Arial" w:eastAsia="Arial" w:hAnsi="Arial" w:cs="Arial"/>
                        <w:spacing w:val="1"/>
                        <w:sz w:val="18"/>
                        <w:szCs w:val="18"/>
                      </w:rPr>
                      <w:t>5</w:t>
                    </w:r>
                    <w:r>
                      <w:rPr>
                        <w:rFonts w:ascii="Arial" w:eastAsia="Arial" w:hAnsi="Arial" w:cs="Arial"/>
                        <w:sz w:val="18"/>
                        <w:szCs w:val="18"/>
                      </w:rPr>
                      <w:t>0</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050</w:t>
                    </w:r>
                    <w:r>
                      <w:rPr>
                        <w:rFonts w:ascii="Arial" w:eastAsia="Arial" w:hAnsi="Arial" w:cs="Arial"/>
                        <w:spacing w:val="-2"/>
                        <w:sz w:val="18"/>
                        <w:szCs w:val="18"/>
                      </w:rPr>
                      <w:t>3</w:t>
                    </w:r>
                    <w:r>
                      <w:rPr>
                        <w:rFonts w:ascii="Arial" w:eastAsia="Arial" w:hAnsi="Arial" w:cs="Arial"/>
                        <w:spacing w:val="1"/>
                        <w:sz w:val="18"/>
                        <w:szCs w:val="18"/>
                      </w:rPr>
                      <w:t>35</w:t>
                    </w:r>
                    <w:r>
                      <w:rPr>
                        <w:rFonts w:ascii="Arial" w:eastAsia="Arial" w:hAnsi="Arial" w:cs="Arial"/>
                        <w:sz w:val="18"/>
                        <w:szCs w:val="18"/>
                      </w:rPr>
                      <w:t>1</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proofErr w:type="spellStart"/>
                    <w:r>
                      <w:rPr>
                        <w:rFonts w:ascii="Arial" w:eastAsia="Arial" w:hAnsi="Arial" w:cs="Arial"/>
                        <w:sz w:val="18"/>
                        <w:szCs w:val="18"/>
                      </w:rPr>
                      <w:t>R</w:t>
                    </w:r>
                    <w:r>
                      <w:rPr>
                        <w:rFonts w:ascii="Arial" w:eastAsia="Arial" w:hAnsi="Arial" w:cs="Arial"/>
                        <w:spacing w:val="-7"/>
                        <w:sz w:val="18"/>
                        <w:szCs w:val="18"/>
                      </w:rPr>
                      <w:t>X</w:t>
                    </w:r>
                    <w:r>
                      <w:rPr>
                        <w:rFonts w:ascii="Arial" w:eastAsia="Arial" w:hAnsi="Arial" w:cs="Arial"/>
                        <w:spacing w:val="5"/>
                        <w:sz w:val="18"/>
                        <w:szCs w:val="18"/>
                      </w:rPr>
                      <w:t>W</w:t>
                    </w:r>
                    <w:r>
                      <w:rPr>
                        <w:rFonts w:ascii="Arial" w:eastAsia="Arial" w:hAnsi="Arial" w:cs="Arial"/>
                        <w:spacing w:val="1"/>
                        <w:sz w:val="18"/>
                        <w:szCs w:val="18"/>
                      </w:rPr>
                      <w:t>0</w:t>
                    </w:r>
                    <w:r>
                      <w:rPr>
                        <w:rFonts w:ascii="Arial" w:eastAsia="Arial" w:hAnsi="Arial" w:cs="Arial"/>
                        <w:sz w:val="18"/>
                        <w:szCs w:val="18"/>
                      </w:rPr>
                      <w:t>1</w:t>
                    </w:r>
                    <w:proofErr w:type="spellEnd"/>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58752" behindDoc="1" locked="0" layoutInCell="1" allowOverlap="1">
              <wp:simplePos x="0" y="0"/>
              <wp:positionH relativeFrom="page">
                <wp:posOffset>6149340</wp:posOffset>
              </wp:positionH>
              <wp:positionV relativeFrom="page">
                <wp:posOffset>10161905</wp:posOffset>
              </wp:positionV>
              <wp:extent cx="114300" cy="139700"/>
              <wp:effectExtent l="0" t="0" r="381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F63" w:rsidRDefault="00E36DCF">
                          <w:pPr>
                            <w:spacing w:after="0" w:line="204" w:lineRule="exact"/>
                            <w:ind w:left="40" w:right="-20"/>
                            <w:rPr>
                              <w:rFonts w:ascii="Arial" w:eastAsia="Arial" w:hAnsi="Arial" w:cs="Arial"/>
                              <w:sz w:val="18"/>
                              <w:szCs w:val="18"/>
                            </w:rPr>
                          </w:pPr>
                          <w:r>
                            <w:fldChar w:fldCharType="begin"/>
                          </w:r>
                          <w:r>
                            <w:rPr>
                              <w:rFonts w:ascii="Arial" w:eastAsia="Arial" w:hAnsi="Arial" w:cs="Arial"/>
                              <w:sz w:val="18"/>
                              <w:szCs w:val="18"/>
                            </w:rPr>
                            <w:instrText xml:space="preserve"> PAGE </w:instrText>
                          </w:r>
                          <w:r>
                            <w:fldChar w:fldCharType="separate"/>
                          </w:r>
                          <w:r w:rsidR="00BF0211">
                            <w:rPr>
                              <w:rFonts w:ascii="Arial" w:eastAsia="Arial" w:hAnsi="Arial" w:cs="Arial"/>
                              <w:noProof/>
                              <w:sz w:val="18"/>
                              <w:szCs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84.2pt;margin-top:800.15pt;width:9pt;height:1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niq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" filled="f" stroked="f">
              <v:textbox inset="0,0,0,0">
                <w:txbxContent>
                  <w:p w:rsidR="00C65F63" w:rsidRDefault="00E36DCF">
                    <w:pPr>
                      <w:spacing w:after="0" w:line="204" w:lineRule="exact"/>
                      <w:ind w:left="40" w:right="-20"/>
                      <w:rPr>
                        <w:rFonts w:ascii="Arial" w:eastAsia="Arial" w:hAnsi="Arial" w:cs="Arial"/>
                        <w:sz w:val="18"/>
                        <w:szCs w:val="18"/>
                      </w:rPr>
                    </w:pPr>
                    <w:r>
                      <w:fldChar w:fldCharType="begin"/>
                    </w:r>
                    <w:r>
                      <w:rPr>
                        <w:rFonts w:ascii="Arial" w:eastAsia="Arial" w:hAnsi="Arial" w:cs="Arial"/>
                        <w:sz w:val="18"/>
                        <w:szCs w:val="18"/>
                      </w:rPr>
                      <w:instrText xml:space="preserve"> PAGE </w:instrText>
                    </w:r>
                    <w:r>
                      <w:fldChar w:fldCharType="separate"/>
                    </w:r>
                    <w:r w:rsidR="00BF0211">
                      <w:rPr>
                        <w:rFonts w:ascii="Arial" w:eastAsia="Arial" w:hAnsi="Arial" w:cs="Arial"/>
                        <w:noProof/>
                        <w:sz w:val="18"/>
                        <w:szCs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F63" w:rsidRDefault="00E36DCF">
      <w:pPr>
        <w:spacing w:after="0" w:line="240" w:lineRule="auto"/>
      </w:pPr>
      <w:r>
        <w:separator/>
      </w:r>
    </w:p>
  </w:footnote>
  <w:footnote w:type="continuationSeparator" w:id="0">
    <w:p w:rsidR="00C65F63" w:rsidRDefault="00E36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3337E"/>
    <w:multiLevelType w:val="hybridMultilevel"/>
    <w:tmpl w:val="55AAB8BA"/>
    <w:lvl w:ilvl="0" w:tplc="EE98F330">
      <w:start w:val="1"/>
      <w:numFmt w:val="lowerLetter"/>
      <w:lvlText w:val="(%1)"/>
      <w:lvlJc w:val="left"/>
      <w:pPr>
        <w:ind w:left="1766" w:hanging="360"/>
      </w:pPr>
      <w:rPr>
        <w:rFonts w:hint="default"/>
      </w:rPr>
    </w:lvl>
    <w:lvl w:ilvl="1" w:tplc="0C090019" w:tentative="1">
      <w:start w:val="1"/>
      <w:numFmt w:val="lowerLetter"/>
      <w:lvlText w:val="%2."/>
      <w:lvlJc w:val="left"/>
      <w:pPr>
        <w:ind w:left="2486" w:hanging="360"/>
      </w:pPr>
    </w:lvl>
    <w:lvl w:ilvl="2" w:tplc="0C09001B" w:tentative="1">
      <w:start w:val="1"/>
      <w:numFmt w:val="lowerRoman"/>
      <w:lvlText w:val="%3."/>
      <w:lvlJc w:val="right"/>
      <w:pPr>
        <w:ind w:left="3206" w:hanging="180"/>
      </w:pPr>
    </w:lvl>
    <w:lvl w:ilvl="3" w:tplc="0C09000F" w:tentative="1">
      <w:start w:val="1"/>
      <w:numFmt w:val="decimal"/>
      <w:lvlText w:val="%4."/>
      <w:lvlJc w:val="left"/>
      <w:pPr>
        <w:ind w:left="3926" w:hanging="360"/>
      </w:pPr>
    </w:lvl>
    <w:lvl w:ilvl="4" w:tplc="0C090019" w:tentative="1">
      <w:start w:val="1"/>
      <w:numFmt w:val="lowerLetter"/>
      <w:lvlText w:val="%5."/>
      <w:lvlJc w:val="left"/>
      <w:pPr>
        <w:ind w:left="4646" w:hanging="360"/>
      </w:pPr>
    </w:lvl>
    <w:lvl w:ilvl="5" w:tplc="0C09001B" w:tentative="1">
      <w:start w:val="1"/>
      <w:numFmt w:val="lowerRoman"/>
      <w:lvlText w:val="%6."/>
      <w:lvlJc w:val="right"/>
      <w:pPr>
        <w:ind w:left="5366" w:hanging="180"/>
      </w:pPr>
    </w:lvl>
    <w:lvl w:ilvl="6" w:tplc="0C09000F" w:tentative="1">
      <w:start w:val="1"/>
      <w:numFmt w:val="decimal"/>
      <w:lvlText w:val="%7."/>
      <w:lvlJc w:val="left"/>
      <w:pPr>
        <w:ind w:left="6086" w:hanging="360"/>
      </w:pPr>
    </w:lvl>
    <w:lvl w:ilvl="7" w:tplc="0C090019" w:tentative="1">
      <w:start w:val="1"/>
      <w:numFmt w:val="lowerLetter"/>
      <w:lvlText w:val="%8."/>
      <w:lvlJc w:val="left"/>
      <w:pPr>
        <w:ind w:left="6806" w:hanging="360"/>
      </w:pPr>
    </w:lvl>
    <w:lvl w:ilvl="8" w:tplc="0C09001B" w:tentative="1">
      <w:start w:val="1"/>
      <w:numFmt w:val="lowerRoman"/>
      <w:lvlText w:val="%9."/>
      <w:lvlJc w:val="right"/>
      <w:pPr>
        <w:ind w:left="75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63"/>
    <w:rsid w:val="00051622"/>
    <w:rsid w:val="00BF0211"/>
    <w:rsid w:val="00C65F63"/>
    <w:rsid w:val="00E36D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Word - BankLink End User Licence Agreement 18 Feb 11.doc</vt:lpstr>
    </vt:vector>
  </TitlesOfParts>
  <Company>DLA Piper</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BankLink End User Licence Agreement 18 Feb 11.doc</dc:title>
  <dc:creator>ATootil</dc:creator>
  <cp:lastModifiedBy>Nick Turner</cp:lastModifiedBy>
  <cp:revision>4</cp:revision>
  <cp:lastPrinted>2013-03-20T03:59:00Z</cp:lastPrinted>
  <dcterms:created xsi:type="dcterms:W3CDTF">2013-04-17T02:45:00Z</dcterms:created>
  <dcterms:modified xsi:type="dcterms:W3CDTF">2013-04-17T02:49:00Z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2011-09-02T00:00:00Z</vt:filetime>
  </property>
  <property fmtid="{D5CDD505-2E9C-101B-9397-08002B2CF9AE}" pid="3" name="LastSaved">
    <vt:filetime>2013-03-14T00:00:00Z</vt:filetime>
  </property>
  <property fmtid="{D5CDD505-2E9C-101B-9397-08002B2CF9AE}" pid="4" name="MAIL_MSG_ID1">
    <vt:lpwstr>yDAA2QA4d66tckllITBxvK4GapK2UrdKicPMe1eQ7sib8IOfz93VvkiNa3fo11ZMrR7A0UYo7DtplRxK
g1rB11vBoImCw8VJqOZS2FB2sZ0FPSMrSo/cleVa5OEMDN5UJJ/L7hFIiFA6/HA/uWBLK2PL6O5v
Dyp6bYXiGcHeP4toau5dQM83PlNG6i7i29NhYhsWjYfZQ1rY8CgjsdVnYZ7lhkQoe4zNKSAc2osN
9Yd/eYs=</vt:lpwstr>
  </property>
  <property fmtid="{D5CDD505-2E9C-101B-9397-08002B2CF9AE}" pid="5" name="RESPONSE_SENDER_NAME">
    <vt:lpwstr>sAAAE34RQVAK31m3u0OxqsgzuJ3taDTNkxyUwWmY3lPMj54=</vt:lpwstr>
  </property>
  <property fmtid="{D5CDD505-2E9C-101B-9397-08002B2CF9AE}" pid="6" name="EMAIL_OWNER_ADDRESS">
    <vt:lpwstr>ABAAmJ+7jnJ2eOV1H516S0DMV5QMEAbKi9uvhQ5NiIR24f9VobFe7YUgfYdZArC1+7jD</vt:lpwstr>
  </property>
  <property fmtid="{D5CDD505-2E9C-101B-9397-08002B2CF9AE}" pid="7" name="Plato EditorId">
    <vt:lpwstr>fc1751ae-c3eb-422f-ac21-10a6cc3cf570</vt:lpwstr>
  </property>
</Properties>
</file>